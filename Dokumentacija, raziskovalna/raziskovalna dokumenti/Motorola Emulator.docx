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FE1293" w:rsidRPr="00A47214" w:rsidRDefault="00FE1293" w:rsidP="00FE1293"/>
    <w:p w14:paraId="0A37501D" w14:textId="77777777" w:rsidR="00FE1293" w:rsidRPr="00A47214" w:rsidRDefault="00FE1293" w:rsidP="00FE1293"/>
    <w:p w14:paraId="5DAB6C7B" w14:textId="77777777" w:rsidR="00FE1293" w:rsidRPr="00A47214" w:rsidRDefault="00FE1293" w:rsidP="00FE1293"/>
    <w:p w14:paraId="02EB378F" w14:textId="77777777" w:rsidR="00FE1293" w:rsidRPr="00A47214" w:rsidRDefault="00FE1293" w:rsidP="00FE1293"/>
    <w:p w14:paraId="6A05A809" w14:textId="77777777" w:rsidR="00FE1293" w:rsidRPr="00A47214" w:rsidRDefault="00FE1293" w:rsidP="00FE1293"/>
    <w:p w14:paraId="5A39BBE3" w14:textId="77777777" w:rsidR="00FE1293" w:rsidRPr="00A47214" w:rsidRDefault="00FE1293" w:rsidP="00FE1293"/>
    <w:p w14:paraId="41C8F396" w14:textId="77777777" w:rsidR="00FE1293" w:rsidRPr="00A47214" w:rsidRDefault="00FE1293" w:rsidP="00FE1293"/>
    <w:p w14:paraId="72A3D3EC" w14:textId="77777777" w:rsidR="00FE1293" w:rsidRPr="00A47214" w:rsidRDefault="00FE1293" w:rsidP="00FE1293"/>
    <w:p w14:paraId="0D0B940D" w14:textId="77777777" w:rsidR="00FE1293" w:rsidRPr="00A47214" w:rsidRDefault="00FE1293" w:rsidP="00FE1293"/>
    <w:p w14:paraId="0E27B00A" w14:textId="77777777" w:rsidR="00FE1293" w:rsidRPr="00A47214" w:rsidRDefault="00FE1293" w:rsidP="00FE1293"/>
    <w:p w14:paraId="391F1B7E" w14:textId="3BB86DBE" w:rsidR="00FE1293" w:rsidRPr="00A47214" w:rsidRDefault="004E1BF9" w:rsidP="00FE1293">
      <w:pPr>
        <w:pStyle w:val="Naslovnica1"/>
      </w:pPr>
      <w:r w:rsidRPr="00A47214">
        <w:t>Emulator Mikroprocesor</w:t>
      </w:r>
      <w:r w:rsidR="00700B8F" w:rsidRPr="00A47214">
        <w:t>j</w:t>
      </w:r>
      <w:r w:rsidRPr="00A47214">
        <w:t>a Motorola M680X</w:t>
      </w:r>
    </w:p>
    <w:p w14:paraId="6544240B" w14:textId="6E161F6A" w:rsidR="00FE1293" w:rsidRPr="00A47214" w:rsidRDefault="005A0E2D" w:rsidP="005A0E2D">
      <w:pPr>
        <w:pStyle w:val="Naslovnica2"/>
      </w:pPr>
      <w:r w:rsidRPr="00A47214">
        <w:t>(</w:t>
      </w:r>
      <w:r w:rsidR="004E1BF9" w:rsidRPr="00A47214">
        <w:t>Inovacijski predlog</w:t>
      </w:r>
      <w:r w:rsidRPr="00A47214">
        <w:t>)</w:t>
      </w:r>
    </w:p>
    <w:p w14:paraId="60061E4C" w14:textId="77777777" w:rsidR="00FE1293" w:rsidRPr="00A47214" w:rsidRDefault="00FE1293" w:rsidP="00FE1293"/>
    <w:p w14:paraId="44EAFD9C" w14:textId="77777777" w:rsidR="00FE1293" w:rsidRPr="00A47214" w:rsidRDefault="00FE1293" w:rsidP="00FE1293"/>
    <w:p w14:paraId="4B94D5A5" w14:textId="77777777" w:rsidR="00FE1293" w:rsidRPr="00A47214" w:rsidRDefault="00FE1293" w:rsidP="00FE1293"/>
    <w:p w14:paraId="3DEEC669" w14:textId="77777777" w:rsidR="00FE1293" w:rsidRPr="00A47214" w:rsidRDefault="00FE1293" w:rsidP="00FE1293"/>
    <w:p w14:paraId="3656B9AB" w14:textId="77777777" w:rsidR="00FE1293" w:rsidRPr="00A47214" w:rsidRDefault="00FE1293" w:rsidP="00FE1293"/>
    <w:p w14:paraId="45FB0818" w14:textId="77777777" w:rsidR="005A0E2D" w:rsidRPr="00A47214" w:rsidRDefault="005A0E2D" w:rsidP="00FE1293"/>
    <w:p w14:paraId="049F31CB" w14:textId="77777777" w:rsidR="005A0E2D" w:rsidRPr="00A47214" w:rsidRDefault="005A0E2D" w:rsidP="00FE1293"/>
    <w:p w14:paraId="53128261" w14:textId="77777777" w:rsidR="005A0E2D" w:rsidRPr="00A47214" w:rsidRDefault="005A0E2D" w:rsidP="00FE1293"/>
    <w:p w14:paraId="62486C05" w14:textId="77777777" w:rsidR="005A0E2D" w:rsidRPr="00A47214" w:rsidRDefault="005A0E2D" w:rsidP="00FE1293"/>
    <w:p w14:paraId="4101652C" w14:textId="77777777" w:rsidR="005A0E2D" w:rsidRPr="00A47214" w:rsidRDefault="005A0E2D" w:rsidP="00FE1293"/>
    <w:p w14:paraId="4B99056E" w14:textId="77777777" w:rsidR="005A0E2D" w:rsidRPr="00A47214" w:rsidRDefault="005A0E2D" w:rsidP="00FE1293"/>
    <w:p w14:paraId="1299C43A" w14:textId="77777777" w:rsidR="005A0E2D" w:rsidRPr="00A47214" w:rsidRDefault="005A0E2D" w:rsidP="00FE1293"/>
    <w:p w14:paraId="4DDBEF00" w14:textId="77777777" w:rsidR="005A0E2D" w:rsidRPr="00A47214" w:rsidRDefault="005A0E2D" w:rsidP="00FE1293"/>
    <w:p w14:paraId="3461D779" w14:textId="77777777" w:rsidR="00FE1293" w:rsidRPr="00A47214" w:rsidRDefault="00FE1293" w:rsidP="00FE1293"/>
    <w:p w14:paraId="3CF2D8B6" w14:textId="77777777" w:rsidR="00FE1293" w:rsidRPr="00A47214" w:rsidRDefault="00FE1293" w:rsidP="00FE1293"/>
    <w:p w14:paraId="0FB78278" w14:textId="77777777" w:rsidR="00FE1293" w:rsidRPr="00A47214" w:rsidRDefault="00FE1293" w:rsidP="00FE1293"/>
    <w:p w14:paraId="1FC39945" w14:textId="2C32C456" w:rsidR="00FE1293" w:rsidRPr="00A47214" w:rsidRDefault="00FE1293" w:rsidP="00FE1293"/>
    <w:p w14:paraId="32A2D702" w14:textId="77777777" w:rsidR="00097405" w:rsidRPr="00A47214" w:rsidRDefault="00097405" w:rsidP="00FE1293"/>
    <w:p w14:paraId="3F813126" w14:textId="30D33649" w:rsidR="004E1BF9" w:rsidRPr="00A47214" w:rsidRDefault="004E1BF9">
      <w:pPr>
        <w:widowControl/>
        <w:spacing w:after="160" w:line="259" w:lineRule="auto"/>
      </w:pPr>
      <w:r w:rsidRPr="00A47214">
        <w:br w:type="page"/>
      </w:r>
    </w:p>
    <w:p w14:paraId="31D656D4" w14:textId="77777777" w:rsidR="00BF1794" w:rsidRPr="00A47214" w:rsidRDefault="00BF1794" w:rsidP="00BF1794"/>
    <w:p w14:paraId="6231D01E" w14:textId="77777777" w:rsidR="004E1BF9" w:rsidRPr="00A47214" w:rsidRDefault="004E1BF9" w:rsidP="00BF1794"/>
    <w:p w14:paraId="17EC95E3" w14:textId="77777777" w:rsidR="004E1BF9" w:rsidRPr="00A47214" w:rsidRDefault="004E1BF9" w:rsidP="00BF1794"/>
    <w:p w14:paraId="0C7954A9" w14:textId="77777777" w:rsidR="004E1BF9" w:rsidRPr="00A47214" w:rsidRDefault="004E1BF9" w:rsidP="00BF1794"/>
    <w:p w14:paraId="27153F97" w14:textId="77777777" w:rsidR="004E1BF9" w:rsidRPr="00A47214" w:rsidRDefault="004E1BF9" w:rsidP="00BF1794"/>
    <w:p w14:paraId="19D9F88A" w14:textId="77777777" w:rsidR="004E1BF9" w:rsidRPr="00A47214" w:rsidRDefault="004E1BF9" w:rsidP="00BF1794"/>
    <w:p w14:paraId="2C7E54FB" w14:textId="77777777" w:rsidR="004E1BF9" w:rsidRPr="00A47214" w:rsidRDefault="004E1BF9" w:rsidP="00BF1794"/>
    <w:p w14:paraId="57B9F870" w14:textId="77777777" w:rsidR="004E1BF9" w:rsidRPr="00A47214" w:rsidRDefault="004E1BF9" w:rsidP="00BF1794"/>
    <w:p w14:paraId="137C3725" w14:textId="77777777" w:rsidR="004E1BF9" w:rsidRPr="00A47214" w:rsidRDefault="004E1BF9" w:rsidP="00BF1794"/>
    <w:p w14:paraId="7C23BA80" w14:textId="55CDA48C" w:rsidR="00426340" w:rsidRPr="00A47214" w:rsidRDefault="00426340">
      <w:pPr>
        <w:widowControl/>
        <w:spacing w:after="160" w:line="259" w:lineRule="auto"/>
      </w:pPr>
      <w:r w:rsidRPr="00A47214">
        <w:br w:type="page"/>
      </w:r>
    </w:p>
    <w:p w14:paraId="4D2E78A8" w14:textId="77777777" w:rsidR="00BF1794" w:rsidRPr="00A47214" w:rsidRDefault="00BF1794" w:rsidP="00BF1794"/>
    <w:sdt>
      <w:sdtPr>
        <w:rPr>
          <w:rFonts w:ascii="Times New Roman" w:eastAsia="Arial Unicode MS" w:hAnsi="Times New Roman" w:cs="Mangal"/>
          <w:bCs w:val="0"/>
          <w:caps w:val="0"/>
          <w:sz w:val="24"/>
          <w:szCs w:val="24"/>
        </w:rPr>
        <w:id w:val="1873565261"/>
        <w:docPartObj>
          <w:docPartGallery w:val="Table of Contents"/>
          <w:docPartUnique/>
        </w:docPartObj>
      </w:sdtPr>
      <w:sdtContent>
        <w:p w14:paraId="1A641EF6" w14:textId="77777777" w:rsidR="00FE1293" w:rsidRPr="00A47214" w:rsidRDefault="08507B65" w:rsidP="0051254B">
          <w:pPr>
            <w:pStyle w:val="TOAHeading"/>
            <w:jc w:val="both"/>
          </w:pPr>
          <w:r w:rsidRPr="00A47214">
            <w:t>KAZALO VSEBINE</w:t>
          </w:r>
        </w:p>
        <w:p w14:paraId="5881F37B" w14:textId="06B1AF4A" w:rsidR="001C0819" w:rsidRPr="00A47214" w:rsidRDefault="0051254B">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r w:rsidRPr="00A47214">
            <w:fldChar w:fldCharType="begin"/>
          </w:r>
          <w:r w:rsidRPr="00A47214">
            <w:instrText xml:space="preserve"> TOC \o "1-4" \h \z \u </w:instrText>
          </w:r>
          <w:r w:rsidRPr="00A47214">
            <w:fldChar w:fldCharType="separate"/>
          </w:r>
          <w:hyperlink w:anchor="_Toc150603295" w:history="1">
            <w:r w:rsidR="001C0819" w:rsidRPr="00A47214">
              <w:rPr>
                <w:rStyle w:val="Hyperlink"/>
              </w:rPr>
              <w:t>1</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Povzetek</w:t>
            </w:r>
            <w:r w:rsidR="001C0819" w:rsidRPr="00A47214">
              <w:rPr>
                <w:webHidden/>
              </w:rPr>
              <w:tab/>
            </w:r>
            <w:r w:rsidR="001C0819" w:rsidRPr="00A47214">
              <w:rPr>
                <w:webHidden/>
              </w:rPr>
              <w:fldChar w:fldCharType="begin"/>
            </w:r>
            <w:r w:rsidR="001C0819" w:rsidRPr="00A47214">
              <w:rPr>
                <w:webHidden/>
              </w:rPr>
              <w:instrText xml:space="preserve"> PAGEREF _Toc150603295 \h </w:instrText>
            </w:r>
            <w:r w:rsidR="001C0819" w:rsidRPr="00A47214">
              <w:rPr>
                <w:webHidden/>
              </w:rPr>
            </w:r>
            <w:r w:rsidR="001C0819" w:rsidRPr="00A47214">
              <w:rPr>
                <w:webHidden/>
              </w:rPr>
              <w:fldChar w:fldCharType="separate"/>
            </w:r>
            <w:r w:rsidR="001C0819" w:rsidRPr="00A47214">
              <w:rPr>
                <w:webHidden/>
              </w:rPr>
              <w:t>v</w:t>
            </w:r>
            <w:r w:rsidR="001C0819" w:rsidRPr="00A47214">
              <w:rPr>
                <w:webHidden/>
              </w:rPr>
              <w:fldChar w:fldCharType="end"/>
            </w:r>
          </w:hyperlink>
        </w:p>
        <w:p w14:paraId="0C66AC86" w14:textId="6E57CABC"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6" w:history="1">
            <w:r w:rsidR="001C0819" w:rsidRPr="00A47214">
              <w:rPr>
                <w:rStyle w:val="Hyperlink"/>
              </w:rPr>
              <w:t>2</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Uvod</w:t>
            </w:r>
            <w:r w:rsidR="001C0819" w:rsidRPr="00A47214">
              <w:rPr>
                <w:webHidden/>
              </w:rPr>
              <w:tab/>
            </w:r>
            <w:r w:rsidR="001C0819" w:rsidRPr="00A47214">
              <w:rPr>
                <w:webHidden/>
              </w:rPr>
              <w:fldChar w:fldCharType="begin"/>
            </w:r>
            <w:r w:rsidR="001C0819" w:rsidRPr="00A47214">
              <w:rPr>
                <w:webHidden/>
              </w:rPr>
              <w:instrText xml:space="preserve"> PAGEREF _Toc150603296 \h </w:instrText>
            </w:r>
            <w:r w:rsidR="001C0819" w:rsidRPr="00A47214">
              <w:rPr>
                <w:webHidden/>
              </w:rPr>
            </w:r>
            <w:r w:rsidR="001C0819" w:rsidRPr="00A47214">
              <w:rPr>
                <w:webHidden/>
              </w:rPr>
              <w:fldChar w:fldCharType="separate"/>
            </w:r>
            <w:r w:rsidR="001C0819" w:rsidRPr="00A47214">
              <w:rPr>
                <w:webHidden/>
              </w:rPr>
              <w:t>5</w:t>
            </w:r>
            <w:r w:rsidR="001C0819" w:rsidRPr="00A47214">
              <w:rPr>
                <w:webHidden/>
              </w:rPr>
              <w:fldChar w:fldCharType="end"/>
            </w:r>
          </w:hyperlink>
        </w:p>
        <w:p w14:paraId="59F5474D" w14:textId="19E46B36"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297" w:history="1">
            <w:r w:rsidR="001C0819" w:rsidRPr="00A47214">
              <w:rPr>
                <w:rStyle w:val="Hyperlink"/>
              </w:rPr>
              <w:t>3</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RAZVOJ</w:t>
            </w:r>
            <w:r w:rsidR="001C0819" w:rsidRPr="00A47214">
              <w:rPr>
                <w:webHidden/>
              </w:rPr>
              <w:tab/>
            </w:r>
            <w:r w:rsidR="001C0819" w:rsidRPr="00A47214">
              <w:rPr>
                <w:webHidden/>
              </w:rPr>
              <w:fldChar w:fldCharType="begin"/>
            </w:r>
            <w:r w:rsidR="001C0819" w:rsidRPr="00A47214">
              <w:rPr>
                <w:webHidden/>
              </w:rPr>
              <w:instrText xml:space="preserve"> PAGEREF _Toc150603297 \h </w:instrText>
            </w:r>
            <w:r w:rsidR="001C0819" w:rsidRPr="00A47214">
              <w:rPr>
                <w:webHidden/>
              </w:rPr>
            </w:r>
            <w:r w:rsidR="001C0819" w:rsidRPr="00A47214">
              <w:rPr>
                <w:webHidden/>
              </w:rPr>
              <w:fldChar w:fldCharType="separate"/>
            </w:r>
            <w:r w:rsidR="001C0819" w:rsidRPr="00A47214">
              <w:rPr>
                <w:webHidden/>
              </w:rPr>
              <w:t>1</w:t>
            </w:r>
            <w:r w:rsidR="001C0819" w:rsidRPr="00A47214">
              <w:rPr>
                <w:webHidden/>
              </w:rPr>
              <w:fldChar w:fldCharType="end"/>
            </w:r>
          </w:hyperlink>
        </w:p>
        <w:p w14:paraId="31BD3EC6" w14:textId="0DDF26B0" w:rsidR="001C0819" w:rsidRPr="00A47214" w:rsidRDefault="00614C2A">
          <w:pPr>
            <w:pStyle w:val="TOC2"/>
            <w:rPr>
              <w:rFonts w:asciiTheme="minorHAnsi" w:eastAsiaTheme="minorEastAsia" w:hAnsiTheme="minorHAnsi" w:cstheme="minorBidi"/>
              <w:noProof w:val="0"/>
              <w:kern w:val="2"/>
              <w:sz w:val="22"/>
              <w:szCs w:val="22"/>
              <w:lang w:eastAsia="en-US" w:bidi="ar-SA"/>
              <w14:ligatures w14:val="standardContextual"/>
            </w:rPr>
          </w:pPr>
          <w:r w:rsidRPr="00A47214">
            <w:rPr>
              <w:noProof w:val="0"/>
            </w:rPr>
            <w:fldChar w:fldCharType="begin"/>
          </w:r>
          <w:r w:rsidRPr="00A47214">
            <w:rPr>
              <w:noProof w:val="0"/>
            </w:rPr>
            <w:instrText>HYPERLINK \l "_Toc150603298"</w:instrText>
          </w:r>
          <w:r w:rsidRPr="00A47214">
            <w:rPr>
              <w:noProof w:val="0"/>
            </w:rPr>
          </w:r>
          <w:r w:rsidRPr="00A47214">
            <w:rPr>
              <w:noProof w:val="0"/>
            </w:rPr>
            <w:fldChar w:fldCharType="separate"/>
          </w:r>
          <w:r w:rsidR="001C0819" w:rsidRPr="00A47214">
            <w:rPr>
              <w:rStyle w:val="Hyperlink"/>
              <w:noProof w:val="0"/>
            </w:rPr>
            <w:t>3.1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Izbira okolja</w:t>
          </w:r>
          <w:ins w:id="0" w:author="E14-00" w:date="2023-11-15T13:39:00Z">
            <w:r w:rsidR="003548DE" w:rsidRPr="00A47214">
              <w:rPr>
                <w:rStyle w:val="Hyperlink"/>
                <w:noProof w:val="0"/>
              </w:rPr>
              <w:t xml:space="preserve"> za razvoj</w:t>
            </w:r>
          </w:ins>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_Toc150603298 \h </w:instrText>
          </w:r>
          <w:r w:rsidR="001C0819" w:rsidRPr="00A47214">
            <w:rPr>
              <w:noProof w:val="0"/>
              <w:webHidden/>
            </w:rPr>
          </w:r>
          <w:r w:rsidR="001C0819" w:rsidRPr="00A47214">
            <w:rPr>
              <w:noProof w:val="0"/>
              <w:webHidden/>
            </w:rPr>
            <w:fldChar w:fldCharType="separate"/>
          </w:r>
          <w:r w:rsidR="001C0819" w:rsidRPr="00A47214">
            <w:rPr>
              <w:noProof w:val="0"/>
              <w:webHidden/>
            </w:rPr>
            <w:t>1</w:t>
          </w:r>
          <w:r w:rsidR="001C0819" w:rsidRPr="00A47214">
            <w:rPr>
              <w:noProof w:val="0"/>
              <w:webHidden/>
            </w:rPr>
            <w:fldChar w:fldCharType="end"/>
          </w:r>
          <w:r w:rsidRPr="00A47214">
            <w:rPr>
              <w:noProof w:val="0"/>
            </w:rPr>
            <w:fldChar w:fldCharType="end"/>
          </w:r>
        </w:p>
        <w:p w14:paraId="441DF7B0" w14:textId="6FED254C" w:rsidR="001C0819" w:rsidRPr="00A4721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603299" w:history="1">
            <w:r w:rsidR="001C0819" w:rsidRPr="00A47214">
              <w:rPr>
                <w:rStyle w:val="Hyperlink"/>
                <w:noProof w:val="0"/>
              </w:rPr>
              <w:t>3.2</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Testiranje zmogljivosti Qt okolja</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_Toc150603299 \h </w:instrText>
            </w:r>
            <w:r w:rsidR="001C0819" w:rsidRPr="00A47214">
              <w:rPr>
                <w:noProof w:val="0"/>
                <w:webHidden/>
              </w:rPr>
            </w:r>
            <w:r w:rsidR="001C0819" w:rsidRPr="00A47214">
              <w:rPr>
                <w:noProof w:val="0"/>
                <w:webHidden/>
              </w:rPr>
              <w:fldChar w:fldCharType="separate"/>
            </w:r>
            <w:r w:rsidR="001C0819" w:rsidRPr="00A47214">
              <w:rPr>
                <w:noProof w:val="0"/>
                <w:webHidden/>
              </w:rPr>
              <w:t>2</w:t>
            </w:r>
            <w:r w:rsidR="001C0819" w:rsidRPr="00A47214">
              <w:rPr>
                <w:noProof w:val="0"/>
                <w:webHidden/>
              </w:rPr>
              <w:fldChar w:fldCharType="end"/>
            </w:r>
          </w:hyperlink>
        </w:p>
        <w:p w14:paraId="4CB3F8E6" w14:textId="1687E4D9"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0" w:history="1">
            <w:r w:rsidR="001C0819" w:rsidRPr="00A47214">
              <w:rPr>
                <w:rStyle w:val="Hyperlink"/>
              </w:rPr>
              <w:t>4</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Model</w:t>
            </w:r>
            <w:r w:rsidR="001C0819" w:rsidRPr="00A47214">
              <w:rPr>
                <w:webHidden/>
              </w:rPr>
              <w:tab/>
            </w:r>
            <w:r w:rsidR="001C0819" w:rsidRPr="00A47214">
              <w:rPr>
                <w:webHidden/>
              </w:rPr>
              <w:fldChar w:fldCharType="begin"/>
            </w:r>
            <w:r w:rsidR="001C0819" w:rsidRPr="00A47214">
              <w:rPr>
                <w:webHidden/>
              </w:rPr>
              <w:instrText xml:space="preserve"> PAGEREF _Toc150603300 \h </w:instrText>
            </w:r>
            <w:r w:rsidR="001C0819" w:rsidRPr="00A47214">
              <w:rPr>
                <w:webHidden/>
              </w:rPr>
            </w:r>
            <w:r w:rsidR="001C0819" w:rsidRPr="00A47214">
              <w:rPr>
                <w:webHidden/>
              </w:rPr>
              <w:fldChar w:fldCharType="separate"/>
            </w:r>
            <w:r w:rsidR="001C0819" w:rsidRPr="00A47214">
              <w:rPr>
                <w:webHidden/>
              </w:rPr>
              <w:t>3</w:t>
            </w:r>
            <w:r w:rsidR="001C0819" w:rsidRPr="00A47214">
              <w:rPr>
                <w:webHidden/>
              </w:rPr>
              <w:fldChar w:fldCharType="end"/>
            </w:r>
          </w:hyperlink>
        </w:p>
        <w:p w14:paraId="2F6060DA" w14:textId="5E81F87F" w:rsidR="001C0819" w:rsidRPr="00A47214" w:rsidRDefault="00000000">
          <w:pPr>
            <w:pStyle w:val="TOC2"/>
            <w:rPr>
              <w:rFonts w:asciiTheme="minorHAnsi" w:eastAsiaTheme="minorEastAsia" w:hAnsiTheme="minorHAnsi" w:cstheme="minorBidi"/>
              <w:noProof w:val="0"/>
              <w:kern w:val="2"/>
              <w:sz w:val="22"/>
              <w:szCs w:val="22"/>
              <w:lang w:eastAsia="en-US" w:bidi="ar-SA"/>
              <w14:ligatures w14:val="standardContextual"/>
            </w:rPr>
          </w:pPr>
          <w:hyperlink w:anchor="_Toc150603301" w:history="1">
            <w:r w:rsidR="001C0819" w:rsidRPr="00A47214">
              <w:rPr>
                <w:rStyle w:val="Hyperlink"/>
                <w:noProof w:val="0"/>
              </w:rPr>
              <w:t>4.1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Uporabniški vmesnik</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_Toc150603301 \h </w:instrText>
            </w:r>
            <w:r w:rsidR="001C0819" w:rsidRPr="00A47214">
              <w:rPr>
                <w:noProof w:val="0"/>
                <w:webHidden/>
              </w:rPr>
            </w:r>
            <w:r w:rsidR="001C0819" w:rsidRPr="00A47214">
              <w:rPr>
                <w:noProof w:val="0"/>
                <w:webHidden/>
              </w:rPr>
              <w:fldChar w:fldCharType="separate"/>
            </w:r>
            <w:r w:rsidR="001C0819" w:rsidRPr="00A47214">
              <w:rPr>
                <w:noProof w:val="0"/>
                <w:webHidden/>
              </w:rPr>
              <w:t>3</w:t>
            </w:r>
            <w:r w:rsidR="001C0819" w:rsidRPr="00A47214">
              <w:rPr>
                <w:noProof w:val="0"/>
                <w:webHidden/>
              </w:rPr>
              <w:fldChar w:fldCharType="end"/>
            </w:r>
          </w:hyperlink>
        </w:p>
        <w:p w14:paraId="1F70681C" w14:textId="56081F85"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2" w:history="1">
            <w:r w:rsidR="001C0819" w:rsidRPr="00A47214">
              <w:rPr>
                <w:rStyle w:val="Hyperlink"/>
                <w:noProof w:val="0"/>
              </w:rPr>
              <w:t>4.1.1</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Števec vrstic</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_Toc150603302 \h </w:instrText>
            </w:r>
            <w:r w:rsidR="001C0819" w:rsidRPr="00A47214">
              <w:rPr>
                <w:noProof w:val="0"/>
                <w:webHidden/>
              </w:rPr>
            </w:r>
            <w:r w:rsidR="001C0819" w:rsidRPr="00A47214">
              <w:rPr>
                <w:noProof w:val="0"/>
                <w:webHidden/>
              </w:rPr>
              <w:fldChar w:fldCharType="separate"/>
            </w:r>
            <w:r w:rsidR="001C0819" w:rsidRPr="00A47214">
              <w:rPr>
                <w:noProof w:val="0"/>
                <w:webHidden/>
              </w:rPr>
              <w:t>4</w:t>
            </w:r>
            <w:r w:rsidR="001C0819" w:rsidRPr="00A47214">
              <w:rPr>
                <w:noProof w:val="0"/>
                <w:webHidden/>
              </w:rPr>
              <w:fldChar w:fldCharType="end"/>
            </w:r>
          </w:hyperlink>
        </w:p>
        <w:p w14:paraId="3656B6A4" w14:textId="465E2B09"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3" w:history="1">
            <w:r w:rsidR="001C0819" w:rsidRPr="00A47214">
              <w:rPr>
                <w:rStyle w:val="Hyperlink"/>
                <w:noProof w:val="0"/>
              </w:rPr>
              <w:t>4.1.2</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Polje za vpis assembly kode</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_Toc150603303 \h </w:instrText>
            </w:r>
            <w:r w:rsidR="001C0819" w:rsidRPr="00A47214">
              <w:rPr>
                <w:noProof w:val="0"/>
                <w:webHidden/>
              </w:rPr>
            </w:r>
            <w:r w:rsidR="001C0819" w:rsidRPr="00A47214">
              <w:rPr>
                <w:noProof w:val="0"/>
                <w:webHidden/>
              </w:rPr>
              <w:fldChar w:fldCharType="separate"/>
            </w:r>
            <w:r w:rsidR="001C0819" w:rsidRPr="00A47214">
              <w:rPr>
                <w:noProof w:val="0"/>
                <w:webHidden/>
              </w:rPr>
              <w:t>5</w:t>
            </w:r>
            <w:r w:rsidR="001C0819" w:rsidRPr="00A47214">
              <w:rPr>
                <w:noProof w:val="0"/>
                <w:webHidden/>
              </w:rPr>
              <w:fldChar w:fldCharType="end"/>
            </w:r>
          </w:hyperlink>
        </w:p>
        <w:p w14:paraId="37A97B75" w14:textId="0A52BAC6"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4" w:history="1">
            <w:r w:rsidR="001C0819" w:rsidRPr="00A47214">
              <w:rPr>
                <w:rStyle w:val="Hyperlink"/>
                <w:noProof w:val="0"/>
              </w:rPr>
              <w:t>4.1.3</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Polje za prikaz spomina</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_Toc150603304 \h </w:instrText>
            </w:r>
            <w:r w:rsidR="001C0819" w:rsidRPr="00A47214">
              <w:rPr>
                <w:noProof w:val="0"/>
                <w:webHidden/>
              </w:rPr>
            </w:r>
            <w:r w:rsidR="001C0819" w:rsidRPr="00A47214">
              <w:rPr>
                <w:noProof w:val="0"/>
                <w:webHidden/>
              </w:rPr>
              <w:fldChar w:fldCharType="separate"/>
            </w:r>
            <w:r w:rsidR="001C0819" w:rsidRPr="00A47214">
              <w:rPr>
                <w:noProof w:val="0"/>
                <w:webHidden/>
              </w:rPr>
              <w:t>6</w:t>
            </w:r>
            <w:r w:rsidR="001C0819" w:rsidRPr="00A47214">
              <w:rPr>
                <w:noProof w:val="0"/>
                <w:webHidden/>
              </w:rPr>
              <w:fldChar w:fldCharType="end"/>
            </w:r>
          </w:hyperlink>
        </w:p>
        <w:p w14:paraId="7BF21516" w14:textId="1C96C965"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5" w:history="1">
            <w:r w:rsidR="001C0819" w:rsidRPr="00A47214">
              <w:rPr>
                <w:rStyle w:val="Hyperlink"/>
                <w:noProof w:val="0"/>
              </w:rPr>
              <w:t>4.1.4</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Registri</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_Toc150603305 \h </w:instrText>
            </w:r>
            <w:r w:rsidR="001C0819" w:rsidRPr="00A47214">
              <w:rPr>
                <w:noProof w:val="0"/>
                <w:webHidden/>
              </w:rPr>
            </w:r>
            <w:r w:rsidR="001C0819" w:rsidRPr="00A47214">
              <w:rPr>
                <w:noProof w:val="0"/>
                <w:webHidden/>
              </w:rPr>
              <w:fldChar w:fldCharType="separate"/>
            </w:r>
            <w:r w:rsidR="001C0819" w:rsidRPr="00A47214">
              <w:rPr>
                <w:noProof w:val="0"/>
                <w:webHidden/>
              </w:rPr>
              <w:t>7</w:t>
            </w:r>
            <w:r w:rsidR="001C0819" w:rsidRPr="00A47214">
              <w:rPr>
                <w:noProof w:val="0"/>
                <w:webHidden/>
              </w:rPr>
              <w:fldChar w:fldCharType="end"/>
            </w:r>
          </w:hyperlink>
        </w:p>
        <w:p w14:paraId="111FE82D" w14:textId="21E1D4E7" w:rsidR="001C0819" w:rsidRPr="00A47214" w:rsidRDefault="00000000">
          <w:pPr>
            <w:pStyle w:val="TOC3"/>
            <w:rPr>
              <w:rFonts w:asciiTheme="minorHAnsi" w:eastAsiaTheme="minorEastAsia" w:hAnsiTheme="minorHAnsi" w:cstheme="minorBidi"/>
              <w:noProof w:val="0"/>
              <w:kern w:val="2"/>
              <w:sz w:val="22"/>
              <w:szCs w:val="22"/>
              <w:lang w:eastAsia="en-US" w:bidi="ar-SA"/>
              <w14:ligatures w14:val="standardContextual"/>
            </w:rPr>
          </w:pPr>
          <w:hyperlink w:anchor="_Toc150603306" w:history="1">
            <w:r w:rsidR="001C0819" w:rsidRPr="00A47214">
              <w:rPr>
                <w:rStyle w:val="Hyperlink"/>
                <w:noProof w:val="0"/>
              </w:rPr>
              <w:t>4.1.5</w:t>
            </w:r>
            <w:r w:rsidR="001C0819" w:rsidRPr="00A47214">
              <w:rPr>
                <w:rFonts w:asciiTheme="minorHAnsi" w:eastAsiaTheme="minorEastAsia" w:hAnsiTheme="minorHAnsi" w:cstheme="minorBidi"/>
                <w:noProof w:val="0"/>
                <w:kern w:val="2"/>
                <w:sz w:val="22"/>
                <w:szCs w:val="22"/>
                <w:lang w:eastAsia="en-US" w:bidi="ar-SA"/>
                <w14:ligatures w14:val="standardContextual"/>
              </w:rPr>
              <w:tab/>
            </w:r>
            <w:r w:rsidR="001C0819" w:rsidRPr="00A47214">
              <w:rPr>
                <w:rStyle w:val="Hyperlink"/>
                <w:noProof w:val="0"/>
              </w:rPr>
              <w:t>Stran z večmi zavihki</w:t>
            </w:r>
            <w:r w:rsidR="001C0819" w:rsidRPr="00A47214">
              <w:rPr>
                <w:noProof w:val="0"/>
                <w:webHidden/>
              </w:rPr>
              <w:tab/>
            </w:r>
            <w:r w:rsidR="001C0819" w:rsidRPr="00A47214">
              <w:rPr>
                <w:noProof w:val="0"/>
                <w:webHidden/>
              </w:rPr>
              <w:fldChar w:fldCharType="begin"/>
            </w:r>
            <w:r w:rsidR="001C0819" w:rsidRPr="00A47214">
              <w:rPr>
                <w:noProof w:val="0"/>
                <w:webHidden/>
              </w:rPr>
              <w:instrText xml:space="preserve"> PAGEREF _Toc150603306 \h </w:instrText>
            </w:r>
            <w:r w:rsidR="001C0819" w:rsidRPr="00A47214">
              <w:rPr>
                <w:noProof w:val="0"/>
                <w:webHidden/>
              </w:rPr>
            </w:r>
            <w:r w:rsidR="001C0819" w:rsidRPr="00A47214">
              <w:rPr>
                <w:noProof w:val="0"/>
                <w:webHidden/>
              </w:rPr>
              <w:fldChar w:fldCharType="separate"/>
            </w:r>
            <w:r w:rsidR="001C0819" w:rsidRPr="00A47214">
              <w:rPr>
                <w:noProof w:val="0"/>
                <w:webHidden/>
              </w:rPr>
              <w:t>7</w:t>
            </w:r>
            <w:r w:rsidR="001C0819" w:rsidRPr="00A47214">
              <w:rPr>
                <w:noProof w:val="0"/>
                <w:webHidden/>
              </w:rPr>
              <w:fldChar w:fldCharType="end"/>
            </w:r>
          </w:hyperlink>
        </w:p>
        <w:p w14:paraId="101AD181" w14:textId="3E74FA77" w:rsidR="001C0819" w:rsidRPr="00A47214" w:rsidRDefault="00000000">
          <w:pPr>
            <w:pStyle w:val="TOC1"/>
            <w:tabs>
              <w:tab w:val="left" w:pos="566"/>
            </w:tabs>
            <w:rPr>
              <w:rFonts w:asciiTheme="minorHAnsi" w:eastAsiaTheme="minorEastAsia" w:hAnsiTheme="minorHAnsi" w:cstheme="minorBidi"/>
              <w:b w:val="0"/>
              <w:kern w:val="2"/>
              <w:sz w:val="22"/>
              <w:szCs w:val="22"/>
              <w:lang w:eastAsia="en-US" w:bidi="ar-SA"/>
              <w14:ligatures w14:val="standardContextual"/>
            </w:rPr>
          </w:pPr>
          <w:hyperlink w:anchor="_Toc150603307" w:history="1">
            <w:r w:rsidR="001C0819" w:rsidRPr="00A47214">
              <w:rPr>
                <w:rStyle w:val="Hyperlink"/>
              </w:rPr>
              <w:t>5</w:t>
            </w:r>
            <w:r w:rsidR="001C0819" w:rsidRPr="00A47214">
              <w:rPr>
                <w:rFonts w:asciiTheme="minorHAnsi" w:eastAsiaTheme="minorEastAsia" w:hAnsiTheme="minorHAnsi" w:cstheme="minorBidi"/>
                <w:b w:val="0"/>
                <w:kern w:val="2"/>
                <w:sz w:val="22"/>
                <w:szCs w:val="22"/>
                <w:lang w:eastAsia="en-US" w:bidi="ar-SA"/>
                <w14:ligatures w14:val="standardContextual"/>
              </w:rPr>
              <w:tab/>
            </w:r>
            <w:r w:rsidR="001C0819" w:rsidRPr="00A47214">
              <w:rPr>
                <w:rStyle w:val="Hyperlink"/>
              </w:rPr>
              <w:t>ZAKLJUČEK</w:t>
            </w:r>
            <w:r w:rsidR="001C0819" w:rsidRPr="00A47214">
              <w:rPr>
                <w:webHidden/>
              </w:rPr>
              <w:tab/>
            </w:r>
            <w:r w:rsidR="001C0819" w:rsidRPr="00A47214">
              <w:rPr>
                <w:webHidden/>
              </w:rPr>
              <w:fldChar w:fldCharType="begin"/>
            </w:r>
            <w:r w:rsidR="001C0819" w:rsidRPr="00A47214">
              <w:rPr>
                <w:webHidden/>
              </w:rPr>
              <w:instrText xml:space="preserve"> PAGEREF _Toc150603307 \h </w:instrText>
            </w:r>
            <w:r w:rsidR="001C0819" w:rsidRPr="00A47214">
              <w:rPr>
                <w:webHidden/>
              </w:rPr>
            </w:r>
            <w:r w:rsidR="001C0819" w:rsidRPr="00A47214">
              <w:rPr>
                <w:webHidden/>
              </w:rPr>
              <w:fldChar w:fldCharType="separate"/>
            </w:r>
            <w:r w:rsidR="001C0819" w:rsidRPr="00A47214">
              <w:rPr>
                <w:webHidden/>
              </w:rPr>
              <w:t>11</w:t>
            </w:r>
            <w:r w:rsidR="001C0819" w:rsidRPr="00A47214">
              <w:rPr>
                <w:webHidden/>
              </w:rPr>
              <w:fldChar w:fldCharType="end"/>
            </w:r>
          </w:hyperlink>
        </w:p>
        <w:p w14:paraId="3BF31E66" w14:textId="6FE3FC74" w:rsidR="08507B65" w:rsidRPr="00A47214" w:rsidRDefault="0051254B" w:rsidP="08507B65">
          <w:pPr>
            <w:pStyle w:val="TOC1"/>
            <w:tabs>
              <w:tab w:val="clear" w:pos="8788"/>
              <w:tab w:val="right" w:leader="dot" w:pos="8775"/>
              <w:tab w:val="left" w:pos="480"/>
            </w:tabs>
          </w:pPr>
          <w:r w:rsidRPr="00A47214">
            <w:fldChar w:fldCharType="end"/>
          </w:r>
        </w:p>
      </w:sdtContent>
    </w:sdt>
    <w:p w14:paraId="239D9C62" w14:textId="06FEEF3D" w:rsidR="00426340" w:rsidRPr="00A47214" w:rsidRDefault="00426340" w:rsidP="00426340">
      <w:pPr>
        <w:widowControl/>
        <w:spacing w:after="160" w:line="259" w:lineRule="auto"/>
        <w:rPr>
          <w:ins w:id="1" w:author="E14-00" w:date="2023-11-15T13:40:00Z"/>
        </w:rPr>
      </w:pPr>
      <w:r w:rsidRPr="00A47214">
        <w:br w:type="page"/>
      </w:r>
      <w:r w:rsidR="001C0819" w:rsidRPr="00A47214">
        <w:lastRenderedPageBreak/>
        <w:br w:type="page"/>
      </w:r>
      <w:ins w:id="2" w:author="E14-00" w:date="2023-11-15T13:38:00Z">
        <w:r w:rsidR="003548DE" w:rsidRPr="00A47214">
          <w:lastRenderedPageBreak/>
          <w:t>Napiši strukturo raziskovalne naloge. Poglavja in podpoglavja in podpod poglaje (če je treba)</w:t>
        </w:r>
      </w:ins>
    </w:p>
    <w:p w14:paraId="1E8E2BBB" w14:textId="59A2445A" w:rsidR="003548DE" w:rsidRPr="00A47214" w:rsidRDefault="003548DE" w:rsidP="003548DE">
      <w:pPr>
        <w:pStyle w:val="ListParagraph"/>
        <w:widowControl/>
        <w:numPr>
          <w:ilvl w:val="0"/>
          <w:numId w:val="12"/>
        </w:numPr>
        <w:spacing w:after="160" w:line="259" w:lineRule="auto"/>
        <w:rPr>
          <w:ins w:id="3" w:author="E14-00" w:date="2023-11-15T13:41:00Z"/>
        </w:rPr>
      </w:pPr>
      <w:ins w:id="4" w:author="E14-00" w:date="2023-11-15T13:41:00Z">
        <w:r w:rsidRPr="00A47214">
          <w:t>Uvod</w:t>
        </w:r>
      </w:ins>
    </w:p>
    <w:p w14:paraId="4B745911" w14:textId="4B70E9FC" w:rsidR="003548DE" w:rsidRPr="00A47214" w:rsidRDefault="003548DE" w:rsidP="003548DE">
      <w:pPr>
        <w:pStyle w:val="ListParagraph"/>
        <w:widowControl/>
        <w:numPr>
          <w:ilvl w:val="0"/>
          <w:numId w:val="12"/>
        </w:numPr>
        <w:spacing w:after="160" w:line="259" w:lineRule="auto"/>
        <w:rPr>
          <w:ins w:id="5" w:author="E14-00" w:date="2023-11-15T13:41:00Z"/>
        </w:rPr>
      </w:pPr>
      <w:ins w:id="6" w:author="E14-00" w:date="2023-11-15T13:41:00Z">
        <w:r w:rsidRPr="00A47214">
          <w:t>Razvoj</w:t>
        </w:r>
      </w:ins>
      <w:ins w:id="7" w:author="E14-00" w:date="2023-11-15T13:43:00Z">
        <w:r w:rsidRPr="00A47214">
          <w:t xml:space="preserve"> - ???</w:t>
        </w:r>
      </w:ins>
    </w:p>
    <w:p w14:paraId="41C621CF" w14:textId="31CA53EF" w:rsidR="003548DE" w:rsidRPr="00A47214" w:rsidRDefault="003548DE" w:rsidP="003548DE">
      <w:pPr>
        <w:pStyle w:val="ListParagraph"/>
        <w:widowControl/>
        <w:numPr>
          <w:ilvl w:val="1"/>
          <w:numId w:val="12"/>
        </w:numPr>
        <w:spacing w:after="160" w:line="259" w:lineRule="auto"/>
        <w:rPr>
          <w:ins w:id="8" w:author="E14-00" w:date="2023-11-15T13:41:00Z"/>
        </w:rPr>
      </w:pPr>
      <w:ins w:id="9" w:author="E14-00" w:date="2023-11-15T13:41:00Z">
        <w:r w:rsidRPr="00A47214">
          <w:t>Moja zgodovina ravjnih okolij in uporabe porogramskih jezikov</w:t>
        </w:r>
      </w:ins>
    </w:p>
    <w:p w14:paraId="0B16DE86" w14:textId="20B895EA" w:rsidR="003548DE" w:rsidRPr="00A47214" w:rsidRDefault="003548DE" w:rsidP="003548DE">
      <w:pPr>
        <w:pStyle w:val="ListParagraph"/>
        <w:widowControl/>
        <w:numPr>
          <w:ilvl w:val="1"/>
          <w:numId w:val="12"/>
        </w:numPr>
        <w:spacing w:after="160" w:line="259" w:lineRule="auto"/>
        <w:rPr>
          <w:ins w:id="10" w:author="E14-00" w:date="2023-11-15T13:42:00Z"/>
        </w:rPr>
      </w:pPr>
      <w:ins w:id="11" w:author="E14-00" w:date="2023-11-15T13:41:00Z">
        <w:r w:rsidRPr="00A47214">
          <w:t>Izbira okolja za mojo nalogo</w:t>
        </w:r>
      </w:ins>
    </w:p>
    <w:p w14:paraId="7F3F97D5" w14:textId="1D1C50B7" w:rsidR="003548DE" w:rsidRPr="00A47214" w:rsidRDefault="003548DE" w:rsidP="003548DE">
      <w:pPr>
        <w:pStyle w:val="ListParagraph"/>
        <w:widowControl/>
        <w:numPr>
          <w:ilvl w:val="1"/>
          <w:numId w:val="12"/>
        </w:numPr>
        <w:spacing w:after="160" w:line="259" w:lineRule="auto"/>
        <w:rPr>
          <w:ins w:id="12" w:author="E14-00" w:date="2023-11-15T13:42:00Z"/>
        </w:rPr>
      </w:pPr>
      <w:ins w:id="13" w:author="E14-00" w:date="2023-11-15T13:42:00Z">
        <w:r w:rsidRPr="00A47214">
          <w:t>Opis okolja qt</w:t>
        </w:r>
      </w:ins>
    </w:p>
    <w:p w14:paraId="4462B028" w14:textId="72BC2C44" w:rsidR="003548DE" w:rsidRPr="00A47214" w:rsidRDefault="003548DE" w:rsidP="003548DE">
      <w:pPr>
        <w:pStyle w:val="ListParagraph"/>
        <w:widowControl/>
        <w:numPr>
          <w:ilvl w:val="2"/>
          <w:numId w:val="12"/>
        </w:numPr>
        <w:spacing w:after="160" w:line="259" w:lineRule="auto"/>
        <w:rPr>
          <w:ins w:id="14" w:author="E14-00" w:date="2023-11-15T13:42:00Z"/>
        </w:rPr>
      </w:pPr>
      <w:ins w:id="15" w:author="E14-00" w:date="2023-11-15T13:42:00Z">
        <w:r w:rsidRPr="00A47214">
          <w:t>Framework</w:t>
        </w:r>
      </w:ins>
    </w:p>
    <w:p w14:paraId="63F62E05" w14:textId="5CC3EEC8" w:rsidR="003548DE" w:rsidRPr="00A47214" w:rsidRDefault="003548DE" w:rsidP="003548DE">
      <w:pPr>
        <w:pStyle w:val="ListParagraph"/>
        <w:widowControl/>
        <w:numPr>
          <w:ilvl w:val="3"/>
          <w:numId w:val="12"/>
        </w:numPr>
        <w:spacing w:after="160" w:line="259" w:lineRule="auto"/>
        <w:rPr>
          <w:ins w:id="16" w:author="E14-00" w:date="2023-11-15T13:42:00Z"/>
        </w:rPr>
      </w:pPr>
      <w:ins w:id="17" w:author="E14-00" w:date="2023-11-15T13:42:00Z">
        <w:r w:rsidRPr="00A47214">
          <w:t>Kaj je famework</w:t>
        </w:r>
      </w:ins>
    </w:p>
    <w:p w14:paraId="02EDB9DC" w14:textId="5D177CB3" w:rsidR="003548DE" w:rsidRPr="00A47214" w:rsidRDefault="003548DE" w:rsidP="003548DE">
      <w:pPr>
        <w:pStyle w:val="ListParagraph"/>
        <w:widowControl/>
        <w:numPr>
          <w:ilvl w:val="3"/>
          <w:numId w:val="12"/>
        </w:numPr>
        <w:spacing w:after="160" w:line="259" w:lineRule="auto"/>
        <w:rPr>
          <w:ins w:id="18" w:author="E14-00" w:date="2023-11-15T13:42:00Z"/>
        </w:rPr>
      </w:pPr>
      <w:ins w:id="19" w:author="E14-00" w:date="2023-11-15T13:42:00Z">
        <w:r w:rsidRPr="00A47214">
          <w:t>Kaj je ide</w:t>
        </w:r>
      </w:ins>
    </w:p>
    <w:p w14:paraId="719AD756" w14:textId="37B11745" w:rsidR="003548DE" w:rsidRPr="00A47214" w:rsidRDefault="003548DE" w:rsidP="002569A8">
      <w:pPr>
        <w:pStyle w:val="ListParagraph"/>
        <w:widowControl/>
        <w:numPr>
          <w:ilvl w:val="2"/>
          <w:numId w:val="12"/>
        </w:numPr>
        <w:spacing w:after="160" w:line="259" w:lineRule="auto"/>
        <w:rPr>
          <w:ins w:id="20" w:author="E14-00" w:date="2023-11-15T13:42:00Z"/>
        </w:rPr>
      </w:pPr>
      <w:ins w:id="21" w:author="E14-00" w:date="2023-11-15T13:42:00Z">
        <w:r w:rsidRPr="00A47214">
          <w:t>funkcije</w:t>
        </w:r>
      </w:ins>
    </w:p>
    <w:p w14:paraId="54C89AD9" w14:textId="67806CFF" w:rsidR="003548DE" w:rsidRPr="00A47214" w:rsidRDefault="003548DE" w:rsidP="003548DE">
      <w:pPr>
        <w:pStyle w:val="ListParagraph"/>
        <w:widowControl/>
        <w:numPr>
          <w:ilvl w:val="2"/>
          <w:numId w:val="12"/>
        </w:numPr>
        <w:spacing w:after="160" w:line="259" w:lineRule="auto"/>
        <w:rPr>
          <w:ins w:id="22" w:author="E14-00" w:date="2023-11-15T13:42:00Z"/>
        </w:rPr>
      </w:pPr>
      <w:ins w:id="23" w:author="E14-00" w:date="2023-11-15T13:42:00Z">
        <w:r w:rsidRPr="00A47214">
          <w:t>IDE</w:t>
        </w:r>
      </w:ins>
    </w:p>
    <w:p w14:paraId="0D7141EB" w14:textId="2E56CB37" w:rsidR="003548DE" w:rsidRPr="00A47214" w:rsidRDefault="003548DE" w:rsidP="003548DE">
      <w:pPr>
        <w:pStyle w:val="ListParagraph"/>
        <w:widowControl/>
        <w:numPr>
          <w:ilvl w:val="0"/>
          <w:numId w:val="12"/>
        </w:numPr>
        <w:spacing w:after="160" w:line="259" w:lineRule="auto"/>
        <w:rPr>
          <w:ins w:id="24" w:author="E14-00" w:date="2023-11-15T13:43:00Z"/>
        </w:rPr>
      </w:pPr>
      <w:ins w:id="25" w:author="E14-00" w:date="2023-11-15T13:43:00Z">
        <w:r w:rsidRPr="00A47214">
          <w:t>Razvoj</w:t>
        </w:r>
        <w:r w:rsidRPr="00A47214">
          <w:tab/>
        </w:r>
      </w:ins>
    </w:p>
    <w:p w14:paraId="2EA57F5C" w14:textId="04D726E3" w:rsidR="003548DE" w:rsidRPr="00A47214" w:rsidRDefault="003548DE" w:rsidP="003548DE">
      <w:pPr>
        <w:pStyle w:val="ListParagraph"/>
        <w:widowControl/>
        <w:numPr>
          <w:ilvl w:val="1"/>
          <w:numId w:val="12"/>
        </w:numPr>
        <w:spacing w:after="160" w:line="259" w:lineRule="auto"/>
        <w:rPr>
          <w:ins w:id="26" w:author="E14-00" w:date="2023-11-15T13:43:00Z"/>
        </w:rPr>
      </w:pPr>
      <w:ins w:id="27" w:author="E14-00" w:date="2023-11-15T13:43:00Z">
        <w:r w:rsidRPr="00A47214">
          <w:t>Izhodišča</w:t>
        </w:r>
      </w:ins>
    </w:p>
    <w:p w14:paraId="11BDDB28" w14:textId="62CD723F" w:rsidR="003548DE" w:rsidRPr="00A47214" w:rsidRDefault="003548DE" w:rsidP="003548DE">
      <w:pPr>
        <w:pStyle w:val="ListParagraph"/>
        <w:widowControl/>
        <w:numPr>
          <w:ilvl w:val="1"/>
          <w:numId w:val="12"/>
        </w:numPr>
        <w:spacing w:after="160" w:line="259" w:lineRule="auto"/>
        <w:rPr>
          <w:ins w:id="28" w:author="E14-00" w:date="2023-11-15T13:43:00Z"/>
        </w:rPr>
      </w:pPr>
      <w:ins w:id="29" w:author="E14-00" w:date="2023-11-15T13:43:00Z">
        <w:r w:rsidRPr="00A47214">
          <w:t>Elementi emulatojra</w:t>
        </w:r>
      </w:ins>
    </w:p>
    <w:p w14:paraId="54769EA9" w14:textId="46C5897D" w:rsidR="003548DE" w:rsidRPr="00A47214" w:rsidRDefault="003548DE" w:rsidP="003548DE">
      <w:pPr>
        <w:pStyle w:val="ListParagraph"/>
        <w:widowControl/>
        <w:numPr>
          <w:ilvl w:val="1"/>
          <w:numId w:val="12"/>
        </w:numPr>
        <w:spacing w:after="160" w:line="259" w:lineRule="auto"/>
        <w:rPr>
          <w:ins w:id="30" w:author="E14-00" w:date="2023-11-15T13:43:00Z"/>
        </w:rPr>
      </w:pPr>
      <w:ins w:id="31" w:author="E14-00" w:date="2023-11-15T13:43:00Z">
        <w:r w:rsidRPr="00A47214">
          <w:t>…</w:t>
        </w:r>
      </w:ins>
    </w:p>
    <w:p w14:paraId="726504DF" w14:textId="2386B869" w:rsidR="003548DE" w:rsidRPr="00A47214" w:rsidRDefault="003548DE" w:rsidP="003548DE">
      <w:pPr>
        <w:pStyle w:val="ListParagraph"/>
        <w:widowControl/>
        <w:numPr>
          <w:ilvl w:val="0"/>
          <w:numId w:val="12"/>
        </w:numPr>
        <w:spacing w:after="160" w:line="259" w:lineRule="auto"/>
        <w:rPr>
          <w:ins w:id="32" w:author="E14-00" w:date="2023-11-15T13:43:00Z"/>
        </w:rPr>
      </w:pPr>
      <w:ins w:id="33" w:author="E14-00" w:date="2023-11-15T13:43:00Z">
        <w:r w:rsidRPr="00A47214">
          <w:t>Trajnostni x, y, z</w:t>
        </w:r>
      </w:ins>
    </w:p>
    <w:p w14:paraId="6B87645A" w14:textId="0CC56B5C" w:rsidR="003548DE" w:rsidRPr="00A47214" w:rsidRDefault="003548DE" w:rsidP="003548DE">
      <w:pPr>
        <w:pStyle w:val="ListParagraph"/>
        <w:widowControl/>
        <w:numPr>
          <w:ilvl w:val="0"/>
          <w:numId w:val="12"/>
        </w:numPr>
        <w:spacing w:after="160" w:line="259" w:lineRule="auto"/>
        <w:rPr>
          <w:ins w:id="34" w:author="E14-00" w:date="2023-11-15T13:43:00Z"/>
        </w:rPr>
      </w:pPr>
      <w:ins w:id="35" w:author="E14-00" w:date="2023-11-15T13:43:00Z">
        <w:r w:rsidRPr="00A47214">
          <w:t>Zaključek</w:t>
        </w:r>
      </w:ins>
    </w:p>
    <w:p w14:paraId="231A4ECF" w14:textId="77777777" w:rsidR="003548DE" w:rsidRPr="00A47214" w:rsidRDefault="003548DE" w:rsidP="002569A8">
      <w:pPr>
        <w:widowControl/>
        <w:spacing w:after="160" w:line="259" w:lineRule="auto"/>
      </w:pPr>
    </w:p>
    <w:p w14:paraId="07547A01" w14:textId="51B872BE" w:rsidR="00FE1293" w:rsidRPr="00A47214" w:rsidRDefault="00426340" w:rsidP="00426340">
      <w:pPr>
        <w:pStyle w:val="Heading1"/>
        <w:sectPr w:rsidR="00FE1293" w:rsidRPr="00A47214" w:rsidSect="004E1BF9">
          <w:footerReference w:type="default" r:id="rId8"/>
          <w:headerReference w:type="first" r:id="rId9"/>
          <w:footerReference w:type="first" r:id="rId10"/>
          <w:pgSz w:w="11906" w:h="16838"/>
          <w:pgMar w:top="1983" w:right="1417" w:bottom="1416" w:left="1701" w:header="1417" w:footer="850" w:gutter="0"/>
          <w:pgNumType w:fmt="lowerRoman" w:start="1"/>
          <w:cols w:space="708"/>
          <w:formProt w:val="0"/>
          <w:titlePg/>
          <w:docGrid w:linePitch="326"/>
        </w:sectPr>
      </w:pPr>
      <w:bookmarkStart w:id="36" w:name="_Toc150603295"/>
      <w:r w:rsidRPr="00A47214">
        <w:t>Povzetek</w:t>
      </w:r>
      <w:bookmarkEnd w:id="36"/>
    </w:p>
    <w:p w14:paraId="5043CB0F" w14:textId="54C559EC" w:rsidR="002569A8" w:rsidRPr="00A47214" w:rsidRDefault="00426340" w:rsidP="00426340">
      <w:pPr>
        <w:pStyle w:val="Navadenodstavek"/>
      </w:pPr>
      <w:r w:rsidRPr="00A47214">
        <w:t>Moj inovacijski predlog predstavlja razvoj emulatorja za mikro procesorja Motorola M6800 in Motorola M6803, ki omogoča uporabnikom, še posebej tistim, ki se želijo naučiti osnove nizko nivojskega programiranja in dela z »assembly« programskimi jeziki, edinstveno priložnost za izboljšanje njihovega razumevanja računalniške arhitekture. Emulator vsebuje uporabniku prijazen vmesnik s poljem za vnos »assembly« kode, prikaz spomina, orodja za sestavljanje in razstavljanje ukazov, orodja za izvajanje ukazov, zaslon, vhodne medpomnilnike, tabelo ukazov in njihove lastnosti,  ter veliko nastavitev za olajšanje uporabe emulatorja.</w:t>
      </w:r>
      <w:r w:rsidR="00700B8F" w:rsidRPr="00A47214">
        <w:t xml:space="preserve"> </w:t>
      </w:r>
    </w:p>
    <w:p w14:paraId="1B061E4E" w14:textId="5CE146A3" w:rsidR="00FE1293" w:rsidRPr="00A47214" w:rsidRDefault="002569A8" w:rsidP="002569A8">
      <w:pPr>
        <w:widowControl/>
        <w:spacing w:after="160" w:line="259" w:lineRule="auto"/>
      </w:pPr>
      <w:r w:rsidRPr="00A47214">
        <w:br w:type="page"/>
      </w:r>
    </w:p>
    <w:p w14:paraId="07459315" w14:textId="5F228687" w:rsidR="00B00D9A" w:rsidRPr="00A47214" w:rsidRDefault="08507B65" w:rsidP="004E1BF9">
      <w:pPr>
        <w:pStyle w:val="Heading1"/>
      </w:pPr>
      <w:bookmarkStart w:id="37" w:name="__RefHeading__615_1077593450"/>
      <w:bookmarkStart w:id="38" w:name="_Toc150603296"/>
      <w:bookmarkEnd w:id="37"/>
      <w:r w:rsidRPr="00A47214">
        <w:lastRenderedPageBreak/>
        <w:t>Uvod</w:t>
      </w:r>
      <w:bookmarkEnd w:id="38"/>
    </w:p>
    <w:p w14:paraId="54B01E3A" w14:textId="6FC87AF9" w:rsidR="002569A8" w:rsidRPr="00A47214" w:rsidRDefault="002569A8" w:rsidP="002569A8">
      <w:pPr>
        <w:pStyle w:val="Navadenodstavek"/>
      </w:pPr>
      <w:r w:rsidRPr="00A47214">
        <w:t>Ta inovacijski predlog opisuje razvoj</w:t>
      </w:r>
      <w:r w:rsidR="007A2838" w:rsidRPr="00A47214">
        <w:t xml:space="preserve"> </w:t>
      </w:r>
      <w:r w:rsidRPr="00A47214">
        <w:t xml:space="preserve">mojega emulatorja za mikroprocesor </w:t>
      </w:r>
      <w:r w:rsidR="000B2E1B" w:rsidRPr="00A47214">
        <w:t>MC6800, ki ga je razvila in izdelala ameriška družba Motorola v</w:t>
      </w:r>
      <w:r w:rsidR="007A2838" w:rsidRPr="00A47214">
        <w:t xml:space="preserve"> 1974. Ta mikroprocesor je v družini mikroprocesorjev, ki se je imenoval »M6800 Microcomputer System« in so ga kasneje preimenovali v »68XX«. Ta procesor</w:t>
      </w:r>
      <w:r w:rsidR="00AE3381" w:rsidRPr="00A47214">
        <w:t xml:space="preserve"> podpira 72 ukazov, upravljanje z 8-bitnimi ukazi ter 16 bitnimi spominskimi naslovi.</w:t>
      </w:r>
      <w:r w:rsidR="007A2838" w:rsidRPr="00A47214">
        <w:t xml:space="preserve">  </w:t>
      </w:r>
      <w:sdt>
        <w:sdtPr>
          <w:id w:val="1056352921"/>
          <w:citation/>
        </w:sdtPr>
        <w:sdtContent>
          <w:r w:rsidR="007A2838" w:rsidRPr="00A47214">
            <w:fldChar w:fldCharType="begin"/>
          </w:r>
          <w:r w:rsidR="007A2838" w:rsidRPr="00A47214">
            <w:instrText xml:space="preserve"> CITATION MC6800 \l 1033 </w:instrText>
          </w:r>
          <w:r w:rsidR="007A2838" w:rsidRPr="00A47214">
            <w:fldChar w:fldCharType="separate"/>
          </w:r>
          <w:r w:rsidR="007A2838" w:rsidRPr="00A47214">
            <w:t>(Motorola 6800 - Wikipedia, 2023)</w:t>
          </w:r>
          <w:r w:rsidR="007A2838" w:rsidRPr="00A47214">
            <w:fldChar w:fldCharType="end"/>
          </w:r>
        </w:sdtContent>
      </w:sdt>
      <w:r w:rsidR="00AE3381" w:rsidRPr="00A47214">
        <w:t>.</w:t>
      </w:r>
    </w:p>
    <w:p w14:paraId="3D8284B3" w14:textId="013A69B4" w:rsidR="00AE3381" w:rsidRPr="00A47214" w:rsidRDefault="00AE3381" w:rsidP="002569A8">
      <w:pPr>
        <w:pStyle w:val="Navadenodstavek"/>
      </w:pPr>
      <w:r w:rsidRPr="00A47214">
        <w:t xml:space="preserve">Ta mikroprocesor ima velik potencial za učenje delovanja in upravljanja enostavnih računalnikov na nižjem nivoju programiranja. MC6800 ima samo 2 podatkovna registra(akumulatorja), en 16-bitni indeksni register, 16-bitni programski števec ter 16-bitni kazalec sklada. Torej ima vse osnovne komponente sposobnega mikroprocesorja, hkrati pa ima enostaven nabor ukazov in tako omogoča hitro učenje ter obvladanje mikroprocesorja. </w:t>
      </w:r>
    </w:p>
    <w:p w14:paraId="15446F11" w14:textId="1945559D" w:rsidR="00ED6FEF" w:rsidRPr="00A47214" w:rsidRDefault="00ED6FEF" w:rsidP="002569A8">
      <w:pPr>
        <w:pStyle w:val="Navadenodstavek"/>
      </w:pPr>
      <w:r w:rsidRPr="00A47214">
        <w:t>Poznanje katerega koli programskega jezika assembly je ključno za globlje razumevanje delovanja računalnika na ni</w:t>
      </w:r>
      <w:r w:rsidR="00A36BF7" w:rsidRPr="00A47214">
        <w:t>žjem</w:t>
      </w:r>
      <w:r w:rsidRPr="00A47214">
        <w:t xml:space="preserve"> nivoju.</w:t>
      </w:r>
      <w:r w:rsidR="00A36BF7" w:rsidRPr="00A47214">
        <w:t xml:space="preserve"> Tudi </w:t>
      </w:r>
      <w:r w:rsidR="00093335" w:rsidRPr="00A47214">
        <w:t>pri</w:t>
      </w:r>
      <w:r w:rsidR="00A36BF7" w:rsidRPr="00A47214">
        <w:t xml:space="preserve"> </w:t>
      </w:r>
      <w:r w:rsidR="00093335" w:rsidRPr="00A47214">
        <w:t>programiranju</w:t>
      </w:r>
      <w:r w:rsidR="00A36BF7" w:rsidRPr="00A47214">
        <w:t xml:space="preserve"> na viš</w:t>
      </w:r>
      <w:r w:rsidR="00093335" w:rsidRPr="00A47214">
        <w:t>j</w:t>
      </w:r>
      <w:r w:rsidR="00A36BF7" w:rsidRPr="00A47214">
        <w:t>ih programskih jezikih, razumevanje nižjih omogoči da razumete kako se ukazi »pod pokrovom« prevajajo in izvršujejo</w:t>
      </w:r>
      <w:r w:rsidR="00093335" w:rsidRPr="00A47214">
        <w:t>. To pa pomaga pri optimizaciji programov, odpravljanju varnostnih ranljivosti ter razvoju sistemov kot so gonilniki ali vgrajeni sistemi.</w:t>
      </w:r>
    </w:p>
    <w:p w14:paraId="4BCB2E9B" w14:textId="76409794" w:rsidR="00093335" w:rsidRPr="00A47214" w:rsidRDefault="00093335" w:rsidP="002569A8">
      <w:pPr>
        <w:pStyle w:val="Navadenodstavek"/>
      </w:pPr>
      <w:r w:rsidRPr="00A47214">
        <w:t xml:space="preserve">Odločil sem se ustvariti emulator MC6800, ki bo uporabo </w:t>
      </w:r>
      <w:r w:rsidR="009B5CE1" w:rsidRPr="00A47214">
        <w:t xml:space="preserve">in učenje delovanja </w:t>
      </w:r>
      <w:r w:rsidRPr="00A47214">
        <w:t xml:space="preserve">tega </w:t>
      </w:r>
      <w:r w:rsidR="009B5CE1" w:rsidRPr="00A47214">
        <w:t>mikro</w:t>
      </w:r>
      <w:r w:rsidRPr="00A47214">
        <w:t>procesorja omogočil komurkoli.</w:t>
      </w:r>
      <w:r w:rsidR="009B5CE1" w:rsidRPr="00A47214">
        <w:t xml:space="preserve"> Menim</w:t>
      </w:r>
      <w:r w:rsidR="00323E65" w:rsidRPr="00A47214">
        <w:t>;</w:t>
      </w:r>
      <w:r w:rsidR="009B5CE1" w:rsidRPr="00A47214">
        <w:t xml:space="preserve"> da je tak procesor primeren za učenje assembly jezika študentom, dijakom ali začetnikom programiranja. </w:t>
      </w:r>
    </w:p>
    <w:p w14:paraId="7DDCB725" w14:textId="176AFDBB" w:rsidR="00781EC9" w:rsidRPr="00A47214" w:rsidRDefault="00624428" w:rsidP="00624428">
      <w:pPr>
        <w:widowControl/>
        <w:spacing w:after="160" w:line="259" w:lineRule="auto"/>
      </w:pPr>
      <w:r w:rsidRPr="00A47214">
        <w:br w:type="page"/>
      </w:r>
    </w:p>
    <w:p w14:paraId="6AB553A3" w14:textId="665F44AD" w:rsidR="00781EC9" w:rsidRDefault="00323E65" w:rsidP="002569A8">
      <w:pPr>
        <w:pStyle w:val="Heading1"/>
      </w:pPr>
      <w:r w:rsidRPr="00A47214">
        <w:lastRenderedPageBreak/>
        <w:t>nAČRT IN PRIPRAVE</w:t>
      </w:r>
    </w:p>
    <w:p w14:paraId="3788B61C" w14:textId="453552C8" w:rsidR="0093676C" w:rsidRDefault="0093676C" w:rsidP="0093676C">
      <w:pPr>
        <w:pStyle w:val="Heading2"/>
      </w:pPr>
      <w:r>
        <w:t>Obstoječi emulatorji.</w:t>
      </w:r>
    </w:p>
    <w:p w14:paraId="02A2EC26" w14:textId="443017CB" w:rsidR="00780484" w:rsidRPr="00780484" w:rsidRDefault="00780484" w:rsidP="00780484">
      <w:pPr>
        <w:pStyle w:val="Heading3"/>
      </w:pPr>
      <w:r>
        <w:t>Motorola 6800 Simulator različica 1.33p 2.cR</w:t>
      </w:r>
    </w:p>
    <w:p w14:paraId="67781193" w14:textId="09C5B5CB" w:rsidR="00C76911" w:rsidRPr="00A47214" w:rsidRDefault="00FD0A31" w:rsidP="00FD0A31">
      <w:pPr>
        <w:pStyle w:val="Navadenodstavek"/>
      </w:pPr>
      <w:r w:rsidRPr="00A47214">
        <w:t>S motorolo sem se prvič ukvarjal med poukom računalništva</w:t>
      </w:r>
      <w:r w:rsidR="0093676C">
        <w:t xml:space="preserve"> v srednji šoli</w:t>
      </w:r>
      <w:r w:rsidRPr="00A47214">
        <w:t>. Uporabljali smo zastarel</w:t>
      </w:r>
      <w:r w:rsidR="0093676C">
        <w:t xml:space="preserve"> </w:t>
      </w:r>
      <w:r w:rsidR="0093676C" w:rsidRPr="00A47214">
        <w:t>emulator</w:t>
      </w:r>
      <w:r w:rsidR="0093676C">
        <w:t xml:space="preserve"> procesorja </w:t>
      </w:r>
      <w:r w:rsidRPr="00A47214">
        <w:t>Motorola</w:t>
      </w:r>
      <w:r w:rsidR="00200444" w:rsidRPr="00A47214">
        <w:t xml:space="preserve"> MC6800</w:t>
      </w:r>
      <w:r w:rsidR="0093676C">
        <w:t xml:space="preserve"> imenovan »</w:t>
      </w:r>
      <w:r w:rsidR="00780484">
        <w:t>Motorola 6800 Simulator različica 1.33p 2.cR</w:t>
      </w:r>
      <w:r w:rsidR="0093676C">
        <w:t>«</w:t>
      </w:r>
      <w:r w:rsidR="00D35637">
        <w:t>, katerega avtor je Darko Kropf.</w:t>
      </w:r>
      <w:r w:rsidRPr="00A47214">
        <w:t xml:space="preserve"> </w:t>
      </w:r>
      <w:r w:rsidR="00D35637">
        <w:t>Ta emulator</w:t>
      </w:r>
      <w:r w:rsidRPr="00A47214">
        <w:t xml:space="preserve"> im</w:t>
      </w:r>
      <w:r w:rsidR="00200444" w:rsidRPr="00A47214">
        <w:t xml:space="preserve">a številne pomanjlkivosti. Urejevalnik </w:t>
      </w:r>
      <w:r w:rsidR="0093676C">
        <w:t xml:space="preserve">deluje </w:t>
      </w:r>
      <w:r w:rsidR="00200444" w:rsidRPr="00A47214">
        <w:t>počasi in nepredvidljivo.</w:t>
      </w:r>
      <w:r w:rsidR="00780484">
        <w:t xml:space="preserve"> Največja hitrost izvajanja ki sem jo izmeril je bila okoli sedem ukazov na sekundo.</w:t>
      </w:r>
      <w:r w:rsidR="00200444" w:rsidRPr="00A47214">
        <w:t xml:space="preserve"> Ima tudi </w:t>
      </w:r>
      <w:r w:rsidRPr="00A47214">
        <w:t>omejen pomnilnik</w:t>
      </w:r>
      <w:r w:rsidR="00200444" w:rsidRPr="00A47214">
        <w:t xml:space="preserve"> z </w:t>
      </w:r>
      <w:r w:rsidR="00A47214" w:rsidRPr="00A47214">
        <w:t xml:space="preserve">le štiritisoč </w:t>
      </w:r>
      <w:r w:rsidR="00C36396">
        <w:t>šest</w:t>
      </w:r>
      <w:r w:rsidR="00A47214" w:rsidRPr="00A47214">
        <w:t>indevetdesetmi naslovi</w:t>
      </w:r>
      <w:r w:rsidR="0093676C">
        <w:t>.</w:t>
      </w:r>
      <w:r w:rsidR="00780484">
        <w:t xml:space="preserve"> Ta</w:t>
      </w:r>
      <w:r w:rsidR="0093676C">
        <w:t xml:space="preserve"> </w:t>
      </w:r>
      <w:r w:rsidR="00780484">
        <w:t>Emulator je tudi z</w:t>
      </w:r>
      <w:r w:rsidR="003D2C1E">
        <w:t xml:space="preserve">elo </w:t>
      </w:r>
      <w:r w:rsidR="00780484">
        <w:t xml:space="preserve">nadležen zaradi </w:t>
      </w:r>
      <w:r w:rsidR="0093676C">
        <w:t>nepotrebnih omejitev sintakse</w:t>
      </w:r>
      <w:r w:rsidR="003D2C1E">
        <w:t xml:space="preserve"> </w:t>
      </w:r>
      <w:r w:rsidR="0093676C">
        <w:t>(omejitev nazivov na 6 črk,</w:t>
      </w:r>
      <w:r w:rsidR="003D2C1E">
        <w:t xml:space="preserve"> nepotrebna pravila, kot je obezno definiranje imena programa s besedo »NAM«, prepoved ukazov</w:t>
      </w:r>
      <w:r w:rsidR="00C36396">
        <w:t xml:space="preserve"> za skoke,</w:t>
      </w:r>
      <w:r w:rsidR="003D2C1E">
        <w:t xml:space="preserve"> ki skačejo izven prevedenega programa, ipd.). </w:t>
      </w:r>
      <w:r w:rsidR="0067594A" w:rsidRPr="00A47214">
        <w:t xml:space="preserve"> Ta emulator</w:t>
      </w:r>
      <w:r w:rsidR="00C36396">
        <w:t xml:space="preserve"> je ustvarjen za</w:t>
      </w:r>
      <w:r w:rsidR="0067594A" w:rsidRPr="00A47214">
        <w:t xml:space="preserve"> </w:t>
      </w:r>
      <w:r w:rsidR="00200444" w:rsidRPr="00A47214">
        <w:t xml:space="preserve">operativnem sistemu </w:t>
      </w:r>
      <w:r w:rsidR="00200444" w:rsidRPr="00A47214">
        <w:t>MS-DOS</w:t>
      </w:r>
      <w:r w:rsidR="00200444" w:rsidRPr="00A47214">
        <w:t xml:space="preserve">. </w:t>
      </w:r>
      <w:r w:rsidR="00CB06F6">
        <w:t>Na naslednji sliki je prikazan v emulatorju MS-DOSa</w:t>
      </w:r>
      <w:r w:rsidR="00780484">
        <w:t xml:space="preserve">, </w:t>
      </w:r>
      <w:r w:rsidR="00CB06F6">
        <w:t>ki se imenuje DOSBox.</w:t>
      </w:r>
    </w:p>
    <w:p w14:paraId="22733F54" w14:textId="62A69B1A" w:rsidR="00FD0A31" w:rsidRPr="00A47214" w:rsidRDefault="00200444" w:rsidP="00FD0A31">
      <w:pPr>
        <w:pStyle w:val="Navadenodstavek"/>
      </w:pPr>
      <w:r w:rsidRPr="00A47214">
        <w:drawing>
          <wp:inline distT="0" distB="0" distL="0" distR="0" wp14:anchorId="0B0352A5" wp14:editId="4B071374">
            <wp:extent cx="5580380" cy="4406900"/>
            <wp:effectExtent l="0" t="0" r="1270" b="0"/>
            <wp:docPr id="19361271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27170" name="Picture 1" descr="A computer screen shot of a computer&#10;&#10;Description automatically generated"/>
                    <pic:cNvPicPr/>
                  </pic:nvPicPr>
                  <pic:blipFill>
                    <a:blip r:embed="rId11"/>
                    <a:stretch>
                      <a:fillRect/>
                    </a:stretch>
                  </pic:blipFill>
                  <pic:spPr>
                    <a:xfrm>
                      <a:off x="0" y="0"/>
                      <a:ext cx="5580380" cy="4406900"/>
                    </a:xfrm>
                    <a:prstGeom prst="rect">
                      <a:avLst/>
                    </a:prstGeom>
                  </pic:spPr>
                </pic:pic>
              </a:graphicData>
            </a:graphic>
          </wp:inline>
        </w:drawing>
      </w:r>
    </w:p>
    <w:p w14:paraId="40178DC5" w14:textId="77777777" w:rsidR="00200444" w:rsidRPr="00A47214" w:rsidRDefault="00200444" w:rsidP="00FD0A31">
      <w:pPr>
        <w:pStyle w:val="Navadenodstavek"/>
      </w:pPr>
    </w:p>
    <w:p w14:paraId="2C877944" w14:textId="77777777" w:rsidR="00323E65" w:rsidRPr="00A47214" w:rsidRDefault="00323E65" w:rsidP="00323E65">
      <w:pPr>
        <w:pStyle w:val="Navadenodstavek"/>
      </w:pPr>
    </w:p>
    <w:p w14:paraId="14FF52CB" w14:textId="77777777" w:rsidR="00781EC9" w:rsidRPr="00A47214" w:rsidRDefault="00781EC9" w:rsidP="00E459D1">
      <w:pPr>
        <w:pStyle w:val="Navadenodstavek"/>
      </w:pPr>
    </w:p>
    <w:p w14:paraId="0C9427C7" w14:textId="3717546C" w:rsidR="00781EC9" w:rsidRDefault="00C36396" w:rsidP="00C36396">
      <w:pPr>
        <w:pStyle w:val="Heading3"/>
      </w:pPr>
      <w:r>
        <w:t>SDK6800/6811 Emulator v1.14 (</w:t>
      </w:r>
      <w:hyperlink r:id="rId12" w:history="1">
        <w:r w:rsidRPr="003B5A57">
          <w:rPr>
            <w:rStyle w:val="Hyperlink"/>
          </w:rPr>
          <w:t>www.HVRSoftware.com</w:t>
        </w:r>
      </w:hyperlink>
      <w:r>
        <w:t>)</w:t>
      </w:r>
    </w:p>
    <w:p w14:paraId="425CBFF2" w14:textId="2E7C3402" w:rsidR="00C36396" w:rsidRDefault="00C36396" w:rsidP="00C36396">
      <w:pPr>
        <w:pStyle w:val="Navadenodstavek"/>
      </w:pPr>
      <w:r>
        <w:t>Ta emulator sem našel sam, je velik napredek od prej omenjenega saj tudi naravno deluje na OS Windows 10.</w:t>
      </w:r>
      <w:r w:rsidR="00BC341C">
        <w:t xml:space="preserve"> Ukazi se izvršujejo veliko hitreje, im tudi možnost da ne prikazuje vseh informacij o trenutnem izvajanju in s tem pospeši izvrpevanje. Ko prikazuje vse informacije izvaja približno 256 ukazov na sekundo. Ko pa ne prikazuje</w:t>
      </w:r>
      <w:r w:rsidR="00682EA0">
        <w:t xml:space="preserve"> informacij(uprorabna samo zaslon in polje za prikaz spomina)</w:t>
      </w:r>
      <w:r w:rsidR="00BC341C">
        <w:t xml:space="preserve"> pa </w:t>
      </w:r>
      <w:r w:rsidR="00682EA0">
        <w:t>približno 1500</w:t>
      </w:r>
      <w:r w:rsidR="00BC341C">
        <w:t xml:space="preserve"> ukazov na sekundo. Ta emulator je tudi dokaj npredvidljiv, saj pod neznanimi pogoji samodejno izvajanje ne deluje. Na koncu samodejnega izvajanja se tudi emulator samodejno ponastavi kar onemogoči pregled spremenljivk ali registrov po izvajanju nekega programa.</w:t>
      </w:r>
    </w:p>
    <w:p w14:paraId="60B56B80" w14:textId="023CFF4F" w:rsidR="00682EA0" w:rsidRPr="00C36396" w:rsidRDefault="00682EA0" w:rsidP="00C36396">
      <w:pPr>
        <w:pStyle w:val="Navadenodstavek"/>
      </w:pPr>
      <w:r w:rsidRPr="00682EA0">
        <w:drawing>
          <wp:inline distT="0" distB="0" distL="0" distR="0" wp14:anchorId="791B2C59" wp14:editId="585906CF">
            <wp:extent cx="5580380" cy="2868295"/>
            <wp:effectExtent l="0" t="0" r="1270" b="8255"/>
            <wp:docPr id="126999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91307" name="Picture 1" descr="A screenshot of a computer&#10;&#10;Description automatically generated"/>
                    <pic:cNvPicPr/>
                  </pic:nvPicPr>
                  <pic:blipFill>
                    <a:blip r:embed="rId13"/>
                    <a:stretch>
                      <a:fillRect/>
                    </a:stretch>
                  </pic:blipFill>
                  <pic:spPr>
                    <a:xfrm>
                      <a:off x="0" y="0"/>
                      <a:ext cx="5580380" cy="2868295"/>
                    </a:xfrm>
                    <a:prstGeom prst="rect">
                      <a:avLst/>
                    </a:prstGeom>
                  </pic:spPr>
                </pic:pic>
              </a:graphicData>
            </a:graphic>
          </wp:inline>
        </w:drawing>
      </w:r>
    </w:p>
    <w:p w14:paraId="21DA59DD" w14:textId="77777777" w:rsidR="00781EC9" w:rsidRPr="00A47214" w:rsidRDefault="00781EC9" w:rsidP="00E459D1">
      <w:pPr>
        <w:pStyle w:val="Navadenodstavek"/>
      </w:pPr>
    </w:p>
    <w:p w14:paraId="799A7A3F" w14:textId="77777777" w:rsidR="00781EC9" w:rsidRPr="00A47214" w:rsidRDefault="00781EC9" w:rsidP="00E459D1">
      <w:pPr>
        <w:pStyle w:val="Navadenodstavek"/>
      </w:pPr>
    </w:p>
    <w:p w14:paraId="527EA4EE" w14:textId="77777777" w:rsidR="00781EC9" w:rsidRPr="00A47214" w:rsidRDefault="00781EC9" w:rsidP="00E459D1">
      <w:pPr>
        <w:pStyle w:val="Navadenodstavek"/>
      </w:pPr>
    </w:p>
    <w:p w14:paraId="51BE9D87" w14:textId="77777777" w:rsidR="00781EC9" w:rsidRPr="00A47214" w:rsidRDefault="00781EC9" w:rsidP="00E459D1">
      <w:pPr>
        <w:pStyle w:val="Navadenodstavek"/>
      </w:pPr>
    </w:p>
    <w:p w14:paraId="6E4C6FC6" w14:textId="77777777" w:rsidR="00781EC9" w:rsidRPr="00A47214" w:rsidRDefault="00781EC9" w:rsidP="00E459D1">
      <w:pPr>
        <w:pStyle w:val="Navadenodstavek"/>
      </w:pPr>
    </w:p>
    <w:p w14:paraId="27B1B171" w14:textId="77777777" w:rsidR="00781EC9" w:rsidRPr="00A47214" w:rsidRDefault="00781EC9" w:rsidP="00E459D1">
      <w:pPr>
        <w:pStyle w:val="Navadenodstavek"/>
      </w:pPr>
    </w:p>
    <w:p w14:paraId="4949445B" w14:textId="77777777" w:rsidR="00781EC9" w:rsidRPr="00A47214" w:rsidRDefault="00781EC9" w:rsidP="00E459D1">
      <w:pPr>
        <w:pStyle w:val="Navadenodstavek"/>
      </w:pPr>
    </w:p>
    <w:p w14:paraId="3E1C2E4F" w14:textId="77777777" w:rsidR="00781EC9" w:rsidRPr="00A47214" w:rsidRDefault="00781EC9" w:rsidP="00E459D1">
      <w:pPr>
        <w:pStyle w:val="Navadenodstavek"/>
      </w:pPr>
    </w:p>
    <w:p w14:paraId="7E6CCF0A" w14:textId="77777777" w:rsidR="00781EC9" w:rsidRPr="00A47214" w:rsidRDefault="00781EC9" w:rsidP="00E459D1">
      <w:pPr>
        <w:pStyle w:val="Navadenodstavek"/>
      </w:pPr>
    </w:p>
    <w:p w14:paraId="1D398830" w14:textId="77777777" w:rsidR="00781EC9" w:rsidRPr="00A47214" w:rsidRDefault="00781EC9" w:rsidP="00E459D1">
      <w:pPr>
        <w:pStyle w:val="Navadenodstavek"/>
      </w:pPr>
    </w:p>
    <w:p w14:paraId="7A9EDD08" w14:textId="77777777" w:rsidR="00781EC9" w:rsidRPr="00A47214" w:rsidRDefault="00781EC9" w:rsidP="00E459D1">
      <w:pPr>
        <w:pStyle w:val="Navadenodstavek"/>
      </w:pPr>
    </w:p>
    <w:p w14:paraId="4309CF37" w14:textId="0E515AA0" w:rsidR="00E459D1" w:rsidRPr="00A47214" w:rsidRDefault="007342CF" w:rsidP="005A037A">
      <w:pPr>
        <w:widowControl/>
        <w:spacing w:after="160" w:line="259" w:lineRule="auto"/>
      </w:pPr>
      <w:r w:rsidRPr="00A47214">
        <w:lastRenderedPageBreak/>
        <w:br w:type="page"/>
      </w:r>
    </w:p>
    <w:p w14:paraId="341A76EB" w14:textId="169C9794" w:rsidR="005A037A" w:rsidRPr="00A47214" w:rsidRDefault="00426340" w:rsidP="005A037A">
      <w:pPr>
        <w:pStyle w:val="Heading1"/>
      </w:pPr>
      <w:bookmarkStart w:id="39" w:name="_Toc150603297"/>
      <w:r w:rsidRPr="00A47214">
        <w:lastRenderedPageBreak/>
        <w:t>RAZVOJ</w:t>
      </w:r>
      <w:bookmarkEnd w:id="39"/>
    </w:p>
    <w:p w14:paraId="101F2C12" w14:textId="221E5C0E" w:rsidR="005A037A" w:rsidRPr="00A47214" w:rsidRDefault="00426340" w:rsidP="005A037A">
      <w:pPr>
        <w:pStyle w:val="Navadenodstavek"/>
      </w:pPr>
      <w:r w:rsidRPr="00A47214">
        <w:t xml:space="preserve">Emulator je bil razvit z </w:t>
      </w:r>
      <w:r w:rsidR="005D4B78" w:rsidRPr="00A47214">
        <w:t>ogrodjem za programsko opermo »Qt«, ki je odprtokodno in zmogljivo okolje za razvoj grafičnih uporabniških vmesnikov ter ostale programske opereme.</w:t>
      </w:r>
      <w:del w:id="40" w:author="E14-00" w:date="2023-11-15T13:35:00Z">
        <w:r w:rsidR="00D12F8E" w:rsidRPr="00A47214" w:rsidDel="003548DE">
          <w:delText xml:space="preserve"> [Vir]</w:delText>
        </w:r>
      </w:del>
      <w:r w:rsidR="00D74292" w:rsidRPr="00A47214">
        <w:t xml:space="preserve"> Večina emulatorja je bila izdelana z programskim jezikom c++. Nekaj postopkov razvoja sem avtomatiziral z skriptami napisanimi v programskem jeziku python.</w:t>
      </w:r>
    </w:p>
    <w:p w14:paraId="2CE841EB" w14:textId="5BCDF2C5" w:rsidR="005A037A" w:rsidRPr="00A47214" w:rsidRDefault="005A037A" w:rsidP="005A037A">
      <w:pPr>
        <w:pStyle w:val="Heading2"/>
      </w:pPr>
      <w:bookmarkStart w:id="41" w:name="_Toc150603298"/>
      <w:r w:rsidRPr="00A47214">
        <w:t>Izbira okolja</w:t>
      </w:r>
      <w:bookmarkEnd w:id="41"/>
    </w:p>
    <w:p w14:paraId="75BAE120" w14:textId="546CB913" w:rsidR="005A037A" w:rsidRPr="00A47214" w:rsidRDefault="005A037A" w:rsidP="005A037A">
      <w:pPr>
        <w:pStyle w:val="Navadenodstavek"/>
      </w:pPr>
      <w:r w:rsidRPr="00A47214">
        <w:t>Prva različica emulatorja je bila izdelana v programskem okolju WinForms s programskim jezikom c#.</w:t>
      </w:r>
      <w:r w:rsidR="00707AB5" w:rsidRPr="00A47214">
        <w:t xml:space="preserve"> V njej sem deloma dokončal prevajalnik ukazov. Izvrševanje ukazov je podpiralo le nekaj osnovnih ukazov kot so »LDA« in t</w:t>
      </w:r>
      <w:r w:rsidR="006F2087" w:rsidRPr="00A47214">
        <w:t>ele</w:t>
      </w:r>
      <w:r w:rsidR="00707AB5" w:rsidRPr="00A47214">
        <w:t xml:space="preserve"> samo pri vsebovanem naslavljanju.</w:t>
      </w:r>
    </w:p>
    <w:p w14:paraId="59C72E15" w14:textId="384F79D9" w:rsidR="005A037A" w:rsidRPr="00A47214" w:rsidRDefault="005A037A" w:rsidP="005A037A">
      <w:pPr>
        <w:pStyle w:val="Navadenodstavek"/>
      </w:pPr>
      <w:r w:rsidRPr="00A47214">
        <w:drawing>
          <wp:inline distT="0" distB="0" distL="0" distR="0" wp14:anchorId="5C023E77" wp14:editId="4596BCB2">
            <wp:extent cx="5580380" cy="2769870"/>
            <wp:effectExtent l="0" t="0" r="1270" b="0"/>
            <wp:docPr id="1338398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98363" name="Picture 1" descr="A screenshot of a computer&#10;&#10;Description automatically generated"/>
                    <pic:cNvPicPr/>
                  </pic:nvPicPr>
                  <pic:blipFill>
                    <a:blip r:embed="rId14"/>
                    <a:stretch>
                      <a:fillRect/>
                    </a:stretch>
                  </pic:blipFill>
                  <pic:spPr>
                    <a:xfrm>
                      <a:off x="0" y="0"/>
                      <a:ext cx="5580380" cy="2769870"/>
                    </a:xfrm>
                    <a:prstGeom prst="rect">
                      <a:avLst/>
                    </a:prstGeom>
                  </pic:spPr>
                </pic:pic>
              </a:graphicData>
            </a:graphic>
          </wp:inline>
        </w:drawing>
      </w:r>
    </w:p>
    <w:p w14:paraId="3B09C134" w14:textId="1FD70DA9" w:rsidR="00355B91" w:rsidRPr="00A47214" w:rsidRDefault="005A037A" w:rsidP="00355B91">
      <w:pPr>
        <w:pStyle w:val="Navadenodstavek"/>
      </w:pPr>
      <w:r w:rsidRPr="00A47214">
        <w:t>Ta različica je bila zapuščena, saj je WinForms zastarelo ogrodje ter ne podpira hitrega spreminjanja elementov uporabniškega vmesnika. Naslednji poskus je bil v programskem okolju WPF(Windows Presentation Foundation)</w:t>
      </w:r>
      <w:r w:rsidR="00707AB5" w:rsidRPr="00A47214">
        <w:t xml:space="preserve">, to različico sem žal izgublil, vendar tudi ta ni izpolnila zahtev po hitrosti izvajanja. </w:t>
      </w:r>
      <w:r w:rsidR="001C0819" w:rsidRPr="00A47214">
        <w:t>Med iskanjem alternativ sem opazil možnost v Qt okolju.</w:t>
      </w:r>
    </w:p>
    <w:p w14:paraId="5F74DC63" w14:textId="6DD77515" w:rsidR="00707AB5" w:rsidRPr="00A47214" w:rsidRDefault="00707AB5" w:rsidP="00707AB5">
      <w:pPr>
        <w:pStyle w:val="Heading2"/>
      </w:pPr>
      <w:bookmarkStart w:id="42" w:name="_Toc150603299"/>
      <w:r w:rsidRPr="00A47214">
        <w:t>Testiranje zmogljivosti Qt okolja</w:t>
      </w:r>
      <w:bookmarkEnd w:id="42"/>
    </w:p>
    <w:p w14:paraId="6C817FFC" w14:textId="0D2008A1" w:rsidR="001C0819" w:rsidRPr="00A47214" w:rsidRDefault="001C0819" w:rsidP="001C0819">
      <w:pPr>
        <w:widowControl/>
        <w:spacing w:after="160" w:line="259" w:lineRule="auto"/>
      </w:pPr>
      <w:r w:rsidRPr="00A47214">
        <w:t xml:space="preserve">Za preverjanje primernosti okolja Qt za moj projekt sem ustvaril osnovni model emulatorja, ki vključuje ključne komponente, kot so okno za vpis kode, prikaz pomnilnika ter dva akumulatorja. Postavil sem kriterije, med katerimi je ključna hitrost sprememb vrednosti akumulatorjev </w:t>
      </w:r>
      <w:r w:rsidR="006F2087" w:rsidRPr="00A47214">
        <w:t>–</w:t>
      </w:r>
      <w:r w:rsidRPr="00A47214">
        <w:t xml:space="preserve"> žel</w:t>
      </w:r>
      <w:r w:rsidR="006F2087" w:rsidRPr="00A47214">
        <w:t>el sem</w:t>
      </w:r>
      <w:r w:rsidRPr="00A47214">
        <w:t xml:space="preserve">, da emulator zmore </w:t>
      </w:r>
      <w:r w:rsidR="006F2087" w:rsidRPr="00A47214">
        <w:t>spreminjati</w:t>
      </w:r>
      <w:r w:rsidRPr="00A47214">
        <w:t xml:space="preserve"> vrednost akomulatorja več kot 1000-krat v eni sekundi. Ta meritev je ključna za oceno učinkovitosti emulatorja v realnem času.</w:t>
      </w:r>
    </w:p>
    <w:p w14:paraId="0CE3446F" w14:textId="05C504DC" w:rsidR="00355B91" w:rsidRPr="00A47214" w:rsidRDefault="001C0819" w:rsidP="001C0819">
      <w:pPr>
        <w:widowControl/>
        <w:spacing w:after="160" w:line="259" w:lineRule="auto"/>
      </w:pPr>
      <w:r w:rsidRPr="00A47214">
        <w:lastRenderedPageBreak/>
        <w:t>Hkrati sem postavil druge kriterije, vključno z odzivnostjo vmesnika, enostavnostjo prilagajanja uporabniškega vmesnika ter prilagodljivosti kode. Uspešno sem potrdil, da Qt presega vse postavljene kriterije, kar potrjuje njegovo primernost za nadaljnji razvoj emulatorja.</w:t>
      </w:r>
    </w:p>
    <w:p w14:paraId="642A50F6" w14:textId="27E1CAEC" w:rsidR="001C0819" w:rsidRPr="00A47214" w:rsidRDefault="001C0819" w:rsidP="001C0819">
      <w:pPr>
        <w:pStyle w:val="Heading2"/>
      </w:pPr>
      <w:r w:rsidRPr="00A47214">
        <w:t>Razvoj prve različice emulatorja.</w:t>
      </w:r>
    </w:p>
    <w:p w14:paraId="578EA3DF" w14:textId="45C5D386" w:rsidR="001C0819" w:rsidRPr="00A47214" w:rsidRDefault="001C0819" w:rsidP="001C0819">
      <w:pPr>
        <w:pStyle w:val="Navadenodstavek"/>
      </w:pPr>
      <w:r w:rsidRPr="00A47214">
        <w:t>Odločil sem se da bom emulator razvil modularno in to tako da najprej dokončam prevajanje ukazov in se nato lotim izvajanja ukazov in drugih stvari.</w:t>
      </w:r>
      <w:r w:rsidR="00F07919" w:rsidRPr="00A47214">
        <w:t xml:space="preserve"> </w:t>
      </w:r>
      <w:r w:rsidR="008679AD" w:rsidRPr="00A47214">
        <w:t xml:space="preserve">Pravilnost prevajanja </w:t>
      </w:r>
      <w:r w:rsidR="00F07919" w:rsidRPr="00A47214">
        <w:t>sem</w:t>
      </w:r>
      <w:r w:rsidR="008679AD" w:rsidRPr="00A47214">
        <w:t xml:space="preserve"> preverjal</w:t>
      </w:r>
      <w:r w:rsidR="00F07919" w:rsidRPr="00A47214">
        <w:t xml:space="preserve"> s pomočjo dokumenta »M6800 Programming reference manual«, ki je bil izdan leta 1976. </w:t>
      </w:r>
      <w:r w:rsidR="00536D37" w:rsidRPr="00A47214">
        <w:t>Največ težav pri prevajanju sem imel z nazivi. Ukaz ali vrstica v sestavljanju z M6800 lahko ima naziv(label) drug ukaz lahko kliče ta naziv in dobi neko pomnilniško lokacijo ali vrednost. Težava se pojavi ko nek ukaz kliče naziv ki še ni bil definiran. Primer:</w:t>
      </w:r>
    </w:p>
    <w:p w14:paraId="13F341D5" w14:textId="5D46C2EB" w:rsidR="00536D37" w:rsidRPr="00A47214" w:rsidRDefault="00C77036" w:rsidP="001C0819">
      <w:pPr>
        <w:widowControl/>
        <w:spacing w:after="160" w:line="259" w:lineRule="auto"/>
      </w:pPr>
      <w:r w:rsidRPr="00A47214">
        <w:drawing>
          <wp:inline distT="0" distB="0" distL="0" distR="0" wp14:anchorId="7EB09865" wp14:editId="13599483">
            <wp:extent cx="5580380" cy="993775"/>
            <wp:effectExtent l="0" t="0" r="1270" b="0"/>
            <wp:docPr id="535515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1514" name="Picture 1" descr="A screenshot of a computer&#10;&#10;Description automatically generated"/>
                    <pic:cNvPicPr/>
                  </pic:nvPicPr>
                  <pic:blipFill>
                    <a:blip r:embed="rId15"/>
                    <a:stretch>
                      <a:fillRect/>
                    </a:stretch>
                  </pic:blipFill>
                  <pic:spPr>
                    <a:xfrm>
                      <a:off x="0" y="0"/>
                      <a:ext cx="5580380" cy="993775"/>
                    </a:xfrm>
                    <a:prstGeom prst="rect">
                      <a:avLst/>
                    </a:prstGeom>
                  </pic:spPr>
                </pic:pic>
              </a:graphicData>
            </a:graphic>
          </wp:inline>
        </w:drawing>
      </w:r>
    </w:p>
    <w:p w14:paraId="309AE4A5" w14:textId="706BEAFA" w:rsidR="00536D37" w:rsidRPr="00A47214" w:rsidRDefault="00536D37" w:rsidP="001C0819">
      <w:pPr>
        <w:widowControl/>
        <w:spacing w:after="160" w:line="259" w:lineRule="auto"/>
      </w:pPr>
      <w:r w:rsidRPr="00A47214">
        <w:t>Ukaz »JMP« ali skok ima za operand »label«. Ko se ta koda prevaja bo v strojni kodi začasno bil operand prazen. Ko se pa enkrat vsi ukazi zapišejo in se njihovi nazivi shranijo, pa prevajalnik znova gre skozi vse ukaze ki so klicali nazive in v prazna mesta operandov zapiše ustrezno vrednost.</w:t>
      </w:r>
    </w:p>
    <w:p w14:paraId="246D8E3B" w14:textId="06E20ACF" w:rsidR="008E025F" w:rsidRPr="00A47214" w:rsidRDefault="008E025F" w:rsidP="001C0819">
      <w:pPr>
        <w:widowControl/>
        <w:spacing w:after="160" w:line="259" w:lineRule="auto"/>
      </w:pPr>
      <w:r w:rsidRPr="00A47214">
        <w:t>Na koncu sem v prevajalnik vključil direktive assemblerja, to so navodila, ki jih assemblerju podamo, da nadzorujejo proces sestavljanja. Moj emulator podpira naslednje:</w:t>
      </w:r>
    </w:p>
    <w:p w14:paraId="38EC1139" w14:textId="7B9E870B" w:rsidR="008E025F" w:rsidRPr="00A47214" w:rsidRDefault="008E025F" w:rsidP="008E025F">
      <w:pPr>
        <w:pStyle w:val="ListParagraph"/>
        <w:widowControl/>
        <w:numPr>
          <w:ilvl w:val="0"/>
          <w:numId w:val="10"/>
        </w:numPr>
        <w:spacing w:after="160" w:line="259" w:lineRule="auto"/>
      </w:pPr>
      <w:r w:rsidRPr="00A47214">
        <w:t>.ORG(izhodišče): Določi izhodiščni ali začetni naslov programa ali odseka. To se zgodi tako da assembler sestavi sledeče ukaze na določenem pomnilniškem naslovu.</w:t>
      </w:r>
    </w:p>
    <w:p w14:paraId="05EA9044" w14:textId="4428C54E" w:rsidR="00112966" w:rsidRPr="00A47214" w:rsidRDefault="00112966" w:rsidP="00112966">
      <w:pPr>
        <w:pStyle w:val="ListParagraph"/>
        <w:widowControl/>
        <w:numPr>
          <w:ilvl w:val="0"/>
          <w:numId w:val="10"/>
        </w:numPr>
        <w:spacing w:after="160" w:line="259" w:lineRule="auto"/>
      </w:pPr>
      <w:r w:rsidRPr="00A47214">
        <w:t>.RMB: Rezervira spomin oziroma preskoči pomnilniške lokacije med sestavljanjem.</w:t>
      </w:r>
    </w:p>
    <w:p w14:paraId="3E116275" w14:textId="276C0C32" w:rsidR="008E025F" w:rsidRPr="00A47214" w:rsidRDefault="008E025F" w:rsidP="008E025F">
      <w:pPr>
        <w:pStyle w:val="ListParagraph"/>
        <w:widowControl/>
        <w:numPr>
          <w:ilvl w:val="0"/>
          <w:numId w:val="10"/>
        </w:numPr>
        <w:spacing w:after="160" w:line="259" w:lineRule="auto"/>
      </w:pPr>
      <w:r w:rsidRPr="00A47214">
        <w:t>.EQU: Nazivu pod katerim je klican .EQU je prirejena vrednost katero določi uporabnik. V primeru: »test</w:t>
      </w:r>
      <w:r w:rsidRPr="00A47214">
        <w:tab/>
        <w:t>.EQU 24« bo naziv test vseboval število 24.</w:t>
      </w:r>
    </w:p>
    <w:p w14:paraId="203B7E2E" w14:textId="57971313" w:rsidR="008E025F" w:rsidRPr="00A47214" w:rsidRDefault="008E025F" w:rsidP="008E025F">
      <w:pPr>
        <w:pStyle w:val="ListParagraph"/>
        <w:widowControl/>
        <w:numPr>
          <w:ilvl w:val="0"/>
          <w:numId w:val="10"/>
        </w:numPr>
        <w:spacing w:after="160" w:line="259" w:lineRule="auto"/>
      </w:pPr>
      <w:r w:rsidRPr="00A47214">
        <w:t>.BYTE: V trenutnem naslovu sestavljanja se shrani en ali več</w:t>
      </w:r>
      <w:r w:rsidR="008D6DF0" w:rsidRPr="00A47214">
        <w:t xml:space="preserve"> zaporednih</w:t>
      </w:r>
      <w:r w:rsidRPr="00A47214">
        <w:t xml:space="preserve"> bajtov. Primer: </w:t>
      </w:r>
    </w:p>
    <w:p w14:paraId="735B2FA4" w14:textId="7B68D1F7" w:rsidR="001D055D" w:rsidRPr="00A47214" w:rsidRDefault="001D055D" w:rsidP="001D055D">
      <w:pPr>
        <w:widowControl/>
        <w:spacing w:after="160" w:line="259" w:lineRule="auto"/>
      </w:pPr>
      <w:r w:rsidRPr="00A47214">
        <w:drawing>
          <wp:inline distT="0" distB="0" distL="0" distR="0" wp14:anchorId="7F4BE324" wp14:editId="469C1904">
            <wp:extent cx="5580380" cy="473710"/>
            <wp:effectExtent l="0" t="0" r="1270" b="2540"/>
            <wp:docPr id="1686902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02503" name="Picture 1" descr="A white background with black text&#10;&#10;Description automatically generated"/>
                    <pic:cNvPicPr/>
                  </pic:nvPicPr>
                  <pic:blipFill>
                    <a:blip r:embed="rId16"/>
                    <a:stretch>
                      <a:fillRect/>
                    </a:stretch>
                  </pic:blipFill>
                  <pic:spPr>
                    <a:xfrm>
                      <a:off x="0" y="0"/>
                      <a:ext cx="5580380" cy="473710"/>
                    </a:xfrm>
                    <a:prstGeom prst="rect">
                      <a:avLst/>
                    </a:prstGeom>
                  </pic:spPr>
                </pic:pic>
              </a:graphicData>
            </a:graphic>
          </wp:inline>
        </w:drawing>
      </w:r>
    </w:p>
    <w:p w14:paraId="464A9D50" w14:textId="2445B53C" w:rsidR="001D055D" w:rsidRPr="00A47214" w:rsidRDefault="00355B91" w:rsidP="00112966">
      <w:pPr>
        <w:pStyle w:val="ListParagraph"/>
        <w:widowControl/>
        <w:numPr>
          <w:ilvl w:val="0"/>
          <w:numId w:val="10"/>
        </w:numPr>
        <w:spacing w:after="160" w:line="259" w:lineRule="auto"/>
      </w:pPr>
      <w:r w:rsidRPr="00A47214">
        <w:t>.WORD: V trenutni naslov sestavljanja se shrani ena ali več besed(2 bajta).</w:t>
      </w:r>
    </w:p>
    <w:p w14:paraId="294C9A11" w14:textId="15F38A0B" w:rsidR="00355B91" w:rsidRPr="00A47214" w:rsidRDefault="00355B91" w:rsidP="00112966">
      <w:pPr>
        <w:pStyle w:val="ListParagraph"/>
        <w:widowControl/>
        <w:numPr>
          <w:ilvl w:val="0"/>
          <w:numId w:val="10"/>
        </w:numPr>
        <w:spacing w:after="160" w:line="259" w:lineRule="auto"/>
      </w:pPr>
      <w:r w:rsidRPr="00A47214">
        <w:t>.SETB: V podan naslov shrani podan bajt. Primer: ».SETB $FB00,24«.</w:t>
      </w:r>
    </w:p>
    <w:p w14:paraId="129B807D" w14:textId="574F9473" w:rsidR="00355B91" w:rsidRPr="00A47214" w:rsidRDefault="00355B91" w:rsidP="00112966">
      <w:pPr>
        <w:pStyle w:val="ListParagraph"/>
        <w:widowControl/>
        <w:numPr>
          <w:ilvl w:val="0"/>
          <w:numId w:val="10"/>
        </w:numPr>
        <w:spacing w:after="160" w:line="259" w:lineRule="auto"/>
      </w:pPr>
      <w:r w:rsidRPr="00A47214">
        <w:t>.SETW: V podan naslov shrani besedo.</w:t>
      </w:r>
    </w:p>
    <w:p w14:paraId="36A1177C" w14:textId="4224EC5E" w:rsidR="00355B91" w:rsidRPr="00A47214" w:rsidRDefault="00355B91" w:rsidP="00355B91">
      <w:pPr>
        <w:pStyle w:val="ListParagraph"/>
        <w:widowControl/>
        <w:numPr>
          <w:ilvl w:val="0"/>
          <w:numId w:val="10"/>
        </w:numPr>
        <w:spacing w:after="160" w:line="259" w:lineRule="auto"/>
      </w:pPr>
      <w:r w:rsidRPr="00A47214">
        <w:t>.STR: Shrani niz ali več nizov v trenutni naslov. ».STR "primer1","primer2"«</w:t>
      </w:r>
    </w:p>
    <w:p w14:paraId="44C0B3C1" w14:textId="51401F3A" w:rsidR="00355B91" w:rsidRPr="00A47214" w:rsidRDefault="007E5046" w:rsidP="00355B91">
      <w:pPr>
        <w:widowControl/>
        <w:spacing w:after="160" w:line="259" w:lineRule="auto"/>
      </w:pPr>
      <w:r w:rsidRPr="00A47214">
        <w:lastRenderedPageBreak/>
        <w:t>Dodal sem tudi konzolo ki kaže napake, opozorila in podobno ter polje, ki označuje vrstice v polju za vpis kode. Ustvaril sem tudi nekaj osnovnih nastavitev.</w:t>
      </w:r>
    </w:p>
    <w:p w14:paraId="22473730" w14:textId="3A04DAA7" w:rsidR="00EE1C29" w:rsidRPr="00A47214" w:rsidRDefault="00EE1C29" w:rsidP="00355B91">
      <w:pPr>
        <w:widowControl/>
        <w:spacing w:after="160" w:line="259" w:lineRule="auto"/>
      </w:pPr>
      <w:r w:rsidRPr="00A47214">
        <w:t xml:space="preserve">Nato sem se lotil programiranja delovanja procesorja M6800. Dodal sem vse registre in okenca ki jih prikazujejo ter gumbe, ki upravljajo s procesorjem. Dodal sem tudi gumbe, ki kodo shranjujejo in nalagajo. </w:t>
      </w:r>
    </w:p>
    <w:p w14:paraId="611D28CD" w14:textId="1F318C2A" w:rsidR="00EE1C29" w:rsidRPr="00A47214" w:rsidRDefault="00EE1C29" w:rsidP="00355B91">
      <w:pPr>
        <w:widowControl/>
        <w:spacing w:after="160" w:line="259" w:lineRule="auto"/>
      </w:pPr>
      <w:r w:rsidRPr="00A47214">
        <w:t>Ko sem dodal še možnost direktnega urejanja spomina sem zraven dodal še sistem označevanja ukazov, ki označijo napake, naslednji ukaz, zabeležene ukaze ter lokacijo urejanja spomina.</w:t>
      </w:r>
    </w:p>
    <w:p w14:paraId="4D6A1D67" w14:textId="303EBAC8" w:rsidR="00EE1C29" w:rsidRPr="00A47214" w:rsidRDefault="00EE1C29" w:rsidP="00355B91">
      <w:pPr>
        <w:widowControl/>
        <w:spacing w:after="160" w:line="259" w:lineRule="auto"/>
      </w:pPr>
      <w:r w:rsidRPr="00A47214">
        <w:t>Po veliko optimizacije in prilagajanja uporabniškega vmesnika sem dodal tudi ukaze ter assembler za</w:t>
      </w:r>
      <w:r w:rsidR="00480457" w:rsidRPr="00A47214">
        <w:t xml:space="preserve"> procesor</w:t>
      </w:r>
      <w:r w:rsidRPr="00A47214">
        <w:t xml:space="preserve"> M6803.</w:t>
      </w:r>
      <w:r w:rsidR="00480457" w:rsidRPr="00A47214">
        <w:t xml:space="preserve"> Začel sem tudi implementirat zaslon, ki je viden ko je okno zadosti široko. </w:t>
      </w:r>
      <w:r w:rsidR="00480457" w:rsidRPr="00A47214">
        <w:drawing>
          <wp:inline distT="0" distB="0" distL="0" distR="0" wp14:anchorId="402D67CD" wp14:editId="082D5017">
            <wp:extent cx="5580380" cy="3243580"/>
            <wp:effectExtent l="0" t="0" r="1270" b="0"/>
            <wp:docPr id="22976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67603" name="Picture 1" descr="A screenshot of a computer&#10;&#10;Description automatically generated"/>
                    <pic:cNvPicPr/>
                  </pic:nvPicPr>
                  <pic:blipFill>
                    <a:blip r:embed="rId17"/>
                    <a:stretch>
                      <a:fillRect/>
                    </a:stretch>
                  </pic:blipFill>
                  <pic:spPr>
                    <a:xfrm>
                      <a:off x="0" y="0"/>
                      <a:ext cx="5580380" cy="3243580"/>
                    </a:xfrm>
                    <a:prstGeom prst="rect">
                      <a:avLst/>
                    </a:prstGeom>
                  </pic:spPr>
                </pic:pic>
              </a:graphicData>
            </a:graphic>
          </wp:inline>
        </w:drawing>
      </w:r>
    </w:p>
    <w:p w14:paraId="6756C517" w14:textId="3CF821BE" w:rsidR="00480457" w:rsidRPr="00A47214" w:rsidRDefault="00480457" w:rsidP="00480457">
      <w:pPr>
        <w:pStyle w:val="Heading2"/>
      </w:pPr>
      <w:r w:rsidRPr="00A47214">
        <w:t>Nadaljnji razvoj</w:t>
      </w:r>
    </w:p>
    <w:p w14:paraId="478BF9FA" w14:textId="2271821D" w:rsidR="00480457" w:rsidRPr="00A47214" w:rsidRDefault="003F123E" w:rsidP="003F123E">
      <w:pPr>
        <w:pStyle w:val="Navadenodstavek"/>
      </w:pPr>
      <w:r w:rsidRPr="00A47214">
        <w:t>Nadaljnji razvoj je imel velik poudarek na optimizaciji ter odpravljanju napak.</w:t>
      </w:r>
      <w:r w:rsidR="00A61D19" w:rsidRPr="00A47214">
        <w:t xml:space="preserve"> Dodal sem tudi enostavnejšo različico prikaza spomina, ki se vključi v nastavitvah.</w:t>
      </w:r>
      <w:r w:rsidRPr="00A47214">
        <w:t xml:space="preserve"> Največji dodatek je bil uvedba disassembliranja ali razstavljanja. To omogoča uporabniku da iz strojne kode razstavi ukaze v assembly jezik. Ta funkcija je dostopna ko je način pisanja nastavljen na spomin(direktno pisanje v spomin). Ko se disassembler zažene bo uporabnik vprašan kje se program začne, to omogoča uporabo prvih pomnilniških naslovov za spremenljivke. Podatke pred tem bo disassembler zapisal z ukazom ».BYTE«. Če dissasembler naleti na neznan ali </w:t>
      </w:r>
      <w:r w:rsidR="007A3F86" w:rsidRPr="00A47214">
        <w:t>ne podpiran</w:t>
      </w:r>
      <w:r w:rsidRPr="00A47214">
        <w:t xml:space="preserve"> ukaz bo uporabnik vprašan kje naj se razstavljanje nadaljuje. Tudi tu bodo manjkajoči podatki zapisani z ukazom</w:t>
      </w:r>
      <w:r w:rsidR="007A3F86" w:rsidRPr="00A47214">
        <w:t xml:space="preserve"> </w:t>
      </w:r>
      <w:r w:rsidRPr="00A47214">
        <w:t>».BYTE«.</w:t>
      </w:r>
    </w:p>
    <w:p w14:paraId="0C083C3D" w14:textId="29A252C8" w:rsidR="003F123E" w:rsidRPr="00A47214" w:rsidRDefault="003F123E" w:rsidP="003F123E">
      <w:pPr>
        <w:pStyle w:val="Navadenodstavek"/>
      </w:pPr>
      <w:r w:rsidRPr="00A47214">
        <w:lastRenderedPageBreak/>
        <w:t xml:space="preserve">Še en omembe vreden dodatek je uvedba možnosti da procesor deluje po hitrosti »ciklov« na sekundo. Tako deluje tudi pravi procesor. Vsak ukaz </w:t>
      </w:r>
      <w:r w:rsidR="004E0641" w:rsidRPr="00A47214">
        <w:t xml:space="preserve">zahteva nekaj ciklov procesorja. Privzeta nastavitev je še vedno ukazi na sekundo, saj je tako </w:t>
      </w:r>
      <w:r w:rsidR="00E6555F" w:rsidRPr="00A47214">
        <w:t>enostavnejše</w:t>
      </w:r>
      <w:r w:rsidR="004E0641" w:rsidRPr="00A47214">
        <w:t xml:space="preserve"> upravljati z hitrostjo programa. </w:t>
      </w:r>
    </w:p>
    <w:p w14:paraId="1F5D29DE" w14:textId="6953056A" w:rsidR="00207016" w:rsidRPr="00A47214" w:rsidRDefault="00207016" w:rsidP="001C0819">
      <w:pPr>
        <w:widowControl/>
        <w:spacing w:after="160" w:line="259" w:lineRule="auto"/>
      </w:pPr>
      <w:r w:rsidRPr="00A47214">
        <w:br w:type="page"/>
      </w:r>
    </w:p>
    <w:p w14:paraId="0EA1EA1D" w14:textId="00A7CC96" w:rsidR="00A75E5F" w:rsidRPr="00A47214" w:rsidRDefault="00D74292" w:rsidP="00A75E5F">
      <w:pPr>
        <w:pStyle w:val="Heading1"/>
      </w:pPr>
      <w:bookmarkStart w:id="43" w:name="_Toc150603300"/>
      <w:r w:rsidRPr="00A47214">
        <w:lastRenderedPageBreak/>
        <w:t>Model</w:t>
      </w:r>
      <w:bookmarkEnd w:id="43"/>
    </w:p>
    <w:p w14:paraId="3CB35127" w14:textId="2526263B" w:rsidR="008D34DF" w:rsidRPr="00A47214" w:rsidRDefault="008D34DF" w:rsidP="008D34DF">
      <w:pPr>
        <w:pStyle w:val="Heading2"/>
      </w:pPr>
      <w:r w:rsidRPr="00A47214">
        <w:t>Notranje komponente emulatorja.</w:t>
      </w:r>
    </w:p>
    <w:p w14:paraId="572CAA07" w14:textId="210A833F" w:rsidR="008D34DF" w:rsidRPr="00A47214" w:rsidRDefault="008D34DF" w:rsidP="008D34DF">
      <w:pPr>
        <w:pStyle w:val="Heading3"/>
      </w:pPr>
      <w:r w:rsidRPr="00A47214">
        <w:t>Assembler</w:t>
      </w:r>
      <w:r w:rsidR="009E5F7F" w:rsidRPr="00A47214">
        <w:t>(Sestavljalec)</w:t>
      </w:r>
    </w:p>
    <w:p w14:paraId="301BE66D" w14:textId="574C9DB2" w:rsidR="009E5F7F" w:rsidRPr="00A47214" w:rsidRDefault="009E5F7F" w:rsidP="009E5F7F">
      <w:pPr>
        <w:pStyle w:val="Navadenodstavek"/>
      </w:pPr>
      <w:r w:rsidRPr="00A47214">
        <w:t>Assembler je programska operma, ki prevaja ukaze, operacije, načine naslavlanja ter operande v njihove številske vrednosti(strojno kodo) določenega assembly jezika. Ta jezik je v primeru mojega emulatorja M6800 in M6803. Kot mnogi drugi assemblerji</w:t>
      </w:r>
      <w:r w:rsidR="00715006" w:rsidRPr="00A47214">
        <w:t xml:space="preserve">, </w:t>
      </w:r>
      <w:r w:rsidRPr="00A47214">
        <w:t>uporablja in prepozna simbolične reference</w:t>
      </w:r>
      <w:r w:rsidR="005B53B4" w:rsidRPr="00A47214">
        <w:t xml:space="preserve">. </w:t>
      </w:r>
      <w:r w:rsidR="00647040" w:rsidRPr="00A47214">
        <w:t>To je način poimenovanja določenih pomnilniških lokacij ali ukazov, k</w:t>
      </w:r>
      <w:r w:rsidR="00954B53" w:rsidRPr="00A47214">
        <w:t xml:space="preserve">atere uporaba </w:t>
      </w:r>
      <w:r w:rsidR="00647040" w:rsidRPr="00A47214">
        <w:t>nadomesti</w:t>
      </w:r>
      <w:r w:rsidR="00954B53" w:rsidRPr="00A47214">
        <w:t xml:space="preserve"> </w:t>
      </w:r>
      <w:r w:rsidR="00647040" w:rsidRPr="00A47214">
        <w:t>ročne izračune in posodobitve naslovov po spremembah programa</w:t>
      </w:r>
      <w:r w:rsidR="00954B53" w:rsidRPr="00A47214">
        <w:t xml:space="preserve"> ter olajšajo uporabo spremenljivk</w:t>
      </w:r>
      <w:r w:rsidR="00647040" w:rsidRPr="00A47214">
        <w:t>.</w:t>
      </w:r>
      <w:r w:rsidR="005A2611" w:rsidRPr="00A47214">
        <w:t xml:space="preserve"> </w:t>
      </w:r>
      <w:r w:rsidR="005B53B4" w:rsidRPr="00A47214">
        <w:t>Moj assembler za M680X je »One-pass assembler«, to pomeni da gre skozi kodo samo enkrat</w:t>
      </w:r>
      <w:r w:rsidR="00715006" w:rsidRPr="00A47214">
        <w:t xml:space="preserve"> in rezervira prostor za simbole, ki še niso bili definirani.</w:t>
      </w:r>
      <w:r w:rsidR="005B53B4" w:rsidRPr="00A47214">
        <w:t xml:space="preserve"> </w:t>
      </w:r>
      <w:r w:rsidR="00715006" w:rsidRPr="00A47214">
        <w:t>Na koncu pa assembler preide skozi rezervirane pomnilniške naslove in jih nadomesti s vrednostjo nazivov.</w:t>
      </w:r>
    </w:p>
    <w:p w14:paraId="4B956080" w14:textId="77777777" w:rsidR="008D34DF" w:rsidRPr="00A47214" w:rsidRDefault="008D34DF" w:rsidP="008D34DF">
      <w:pPr>
        <w:pStyle w:val="Navadenodstavek"/>
      </w:pPr>
    </w:p>
    <w:p w14:paraId="22395C50" w14:textId="7FF031CC" w:rsidR="008D34DF" w:rsidRPr="00A47214" w:rsidRDefault="008D34DF" w:rsidP="008D34DF">
      <w:pPr>
        <w:widowControl/>
        <w:spacing w:after="160" w:line="259" w:lineRule="auto"/>
      </w:pPr>
      <w:r w:rsidRPr="00A47214">
        <w:br w:type="page"/>
      </w:r>
    </w:p>
    <w:p w14:paraId="1D6E9C98" w14:textId="6E3FEB87" w:rsidR="00466C3F" w:rsidRPr="00A47214" w:rsidRDefault="005D4B78" w:rsidP="008D34DF">
      <w:pPr>
        <w:pStyle w:val="Heading2"/>
      </w:pPr>
      <w:bookmarkStart w:id="44" w:name="_Toc150603301"/>
      <w:r w:rsidRPr="00A47214">
        <w:lastRenderedPageBreak/>
        <w:t>Uporabniški vmesnik</w:t>
      </w:r>
      <w:bookmarkEnd w:id="44"/>
    </w:p>
    <w:p w14:paraId="5E2E6103" w14:textId="4D95BC02" w:rsidR="00FE2824" w:rsidRPr="00A47214" w:rsidRDefault="00FE2824" w:rsidP="00FE2824">
      <w:pPr>
        <w:pStyle w:val="Heading3"/>
      </w:pPr>
      <w:bookmarkStart w:id="45" w:name="_Toc150603302"/>
      <w:r w:rsidRPr="00A47214">
        <w:t>Števec vrstic</w:t>
      </w:r>
      <w:bookmarkEnd w:id="45"/>
      <w:r w:rsidRPr="00A47214">
        <w:t xml:space="preserve"> </w:t>
      </w:r>
    </w:p>
    <w:p w14:paraId="059878ED" w14:textId="1DA0BF88" w:rsidR="00162A31" w:rsidRPr="00A47214" w:rsidRDefault="00FE2824" w:rsidP="005D4B78">
      <w:pPr>
        <w:pStyle w:val="Navadenodstavek"/>
      </w:pPr>
      <w:r w:rsidRPr="00A47214">
        <w:t xml:space="preserve">Na levi strani glavnega okna je polje namenjeno štetju vrstic assembly programa. </w:t>
      </w:r>
      <w:r w:rsidR="007F5352" w:rsidRPr="00A47214">
        <w:t xml:space="preserve">Vsaka vrstica tega polja ustreza številu vrstic polja za vpis assembly programa z indeksiranjem, ki se začne pri 0. Ko </w:t>
      </w:r>
      <w:r w:rsidR="00B252CB" w:rsidRPr="00A47214">
        <w:t>program</w:t>
      </w:r>
      <w:r w:rsidR="007F5352" w:rsidRPr="00A47214">
        <w:t xml:space="preserve"> trenutno ni sestavljen ali spomin ni razstavljen bodo v polju pisale samo vrsticam ustrezna števila. </w:t>
      </w:r>
      <w:r w:rsidR="00B252CB" w:rsidRPr="00A47214">
        <w:t xml:space="preserve"> </w:t>
      </w:r>
      <w:r w:rsidR="007F5352" w:rsidRPr="00A47214">
        <w:t xml:space="preserve">Če pa je program </w:t>
      </w:r>
      <w:r w:rsidR="00B252CB" w:rsidRPr="00A47214">
        <w:t>sestavljen</w:t>
      </w:r>
      <w:r w:rsidR="007F5352" w:rsidRPr="00A47214">
        <w:t xml:space="preserve"> oz. ukazi ustrezajo strojni kodi v spominu pa bo ob številu vrstic</w:t>
      </w:r>
      <w:r w:rsidR="00162A31" w:rsidRPr="00A47214">
        <w:t>, ločeno s dvopičjem izpisan pomnilniški naslov, ki ustreza pomnilniški lokaciji kjer je zapisan prvi bajt ukaza oz. njegova operacijska koda.</w:t>
      </w:r>
      <w:r w:rsidR="00B252CB" w:rsidRPr="00A47214">
        <w:t xml:space="preserve"> Takrat bo tudi vidna rumena označba, ki bo kazala na ukaz kateri se nahaja na trenutni vrednosti PC. To je tudi naslednji ukaz ki se bo izvedel.</w:t>
      </w:r>
    </w:p>
    <w:p w14:paraId="083CB9DB" w14:textId="7BE220F0" w:rsidR="001E5D78" w:rsidRPr="00A47214" w:rsidRDefault="00466C3F" w:rsidP="005D4B78">
      <w:pPr>
        <w:pStyle w:val="Navadenodstavek"/>
      </w:pPr>
      <w:r w:rsidRPr="00A47214">
        <w:drawing>
          <wp:inline distT="0" distB="0" distL="0" distR="0" wp14:anchorId="4628E0EC" wp14:editId="649D41BF">
            <wp:extent cx="5328682" cy="1876425"/>
            <wp:effectExtent l="0" t="0" r="571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3046" cy="1895569"/>
                    </a:xfrm>
                    <a:prstGeom prst="rect">
                      <a:avLst/>
                    </a:prstGeom>
                    <a:noFill/>
                    <a:ln>
                      <a:noFill/>
                    </a:ln>
                  </pic:spPr>
                </pic:pic>
              </a:graphicData>
            </a:graphic>
          </wp:inline>
        </w:drawing>
      </w:r>
    </w:p>
    <w:p w14:paraId="4920AB36" w14:textId="77777777" w:rsidR="00C77036" w:rsidRPr="00A47214" w:rsidRDefault="00162A31" w:rsidP="005D4B78">
      <w:pPr>
        <w:pStyle w:val="Navadenodstavek"/>
      </w:pPr>
      <w:r w:rsidRPr="00A47214">
        <w:t>V primeru da je vklopljena nastavitev »napredne informacije programa« pa bodo ob pomnilniški lokaciji bili izpisani vsi bajti v katere se ukaz na ustrezni vrstici sestavi ločeni z dvopičjem</w:t>
      </w:r>
      <w:r w:rsidR="001E5D78" w:rsidRPr="00A47214">
        <w:t>.</w:t>
      </w:r>
      <w:r w:rsidR="00C77036" w:rsidRPr="00A47214">
        <w:t xml:space="preserve"> </w:t>
      </w:r>
    </w:p>
    <w:p w14:paraId="58AA616F" w14:textId="77777777" w:rsidR="00C77036" w:rsidRPr="00A47214" w:rsidRDefault="00C77036" w:rsidP="005D4B78">
      <w:pPr>
        <w:pStyle w:val="Navadenodstavek"/>
      </w:pPr>
      <w:r w:rsidRPr="00A47214">
        <w:drawing>
          <wp:inline distT="0" distB="0" distL="0" distR="0" wp14:anchorId="294E216E" wp14:editId="35654218">
            <wp:extent cx="3257550" cy="762635"/>
            <wp:effectExtent l="0" t="0" r="0" b="0"/>
            <wp:docPr id="3" name="Slika 3" descr="A close-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A close-up of a clock&#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7550" cy="762635"/>
                    </a:xfrm>
                    <a:prstGeom prst="rect">
                      <a:avLst/>
                    </a:prstGeom>
                    <a:noFill/>
                    <a:ln>
                      <a:noFill/>
                    </a:ln>
                  </pic:spPr>
                </pic:pic>
              </a:graphicData>
            </a:graphic>
          </wp:inline>
        </w:drawing>
      </w:r>
    </w:p>
    <w:p w14:paraId="32FC1F63" w14:textId="0D4CDC41" w:rsidR="00C77036" w:rsidRPr="00A47214" w:rsidRDefault="00162A31" w:rsidP="005D4B78">
      <w:pPr>
        <w:pStyle w:val="Navadenodstavek"/>
      </w:pPr>
      <w:r w:rsidRPr="00A47214">
        <w:t>Klik na vrstico tega polja bo pod pogojem, da je program sestavljen, obarval ukaz, število vrstice ter naslov prvega bajta tega ukaza v spominu z zeleno barvo. Ta oznaka bo ostala dokler se program ne spremeni ali uporabnik ne pr</w:t>
      </w:r>
      <w:r w:rsidR="00207016" w:rsidRPr="00A47214">
        <w:t>iti</w:t>
      </w:r>
      <w:r w:rsidRPr="00A47214">
        <w:t>sne desni gumb miške na to polje.</w:t>
      </w:r>
    </w:p>
    <w:p w14:paraId="3CFDF7B0" w14:textId="1B9EB7C1" w:rsidR="00207016" w:rsidRPr="00A47214" w:rsidRDefault="00C77036" w:rsidP="005D4B78">
      <w:pPr>
        <w:pStyle w:val="Navadenodstavek"/>
      </w:pPr>
      <w:r w:rsidRPr="00A47214">
        <w:t xml:space="preserve"> </w:t>
      </w:r>
      <w:r w:rsidRPr="00A47214">
        <w:drawing>
          <wp:inline distT="0" distB="0" distL="0" distR="0" wp14:anchorId="690418EA" wp14:editId="631CA94B">
            <wp:extent cx="5200650" cy="1831526"/>
            <wp:effectExtent l="0" t="0" r="0" b="0"/>
            <wp:docPr id="5" name="Slika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4747" cy="1836491"/>
                    </a:xfrm>
                    <a:prstGeom prst="rect">
                      <a:avLst/>
                    </a:prstGeom>
                    <a:noFill/>
                    <a:ln>
                      <a:noFill/>
                    </a:ln>
                  </pic:spPr>
                </pic:pic>
              </a:graphicData>
            </a:graphic>
          </wp:inline>
        </w:drawing>
      </w:r>
    </w:p>
    <w:p w14:paraId="4D99BA9E" w14:textId="1AC3A00A" w:rsidR="00162A31" w:rsidRPr="00A47214" w:rsidRDefault="00466C3F" w:rsidP="00162A31">
      <w:pPr>
        <w:pStyle w:val="Heading3"/>
      </w:pPr>
      <w:bookmarkStart w:id="46" w:name="_Toc150603303"/>
      <w:r w:rsidRPr="00A47214">
        <w:lastRenderedPageBreak/>
        <w:drawing>
          <wp:anchor distT="0" distB="0" distL="114300" distR="114300" simplePos="0" relativeHeight="251658240" behindDoc="0" locked="0" layoutInCell="1" allowOverlap="1" wp14:anchorId="4B443A9F" wp14:editId="5DDF50C9">
            <wp:simplePos x="0" y="0"/>
            <wp:positionH relativeFrom="margin">
              <wp:align>left</wp:align>
            </wp:positionH>
            <wp:positionV relativeFrom="paragraph">
              <wp:posOffset>389890</wp:posOffset>
            </wp:positionV>
            <wp:extent cx="2038350" cy="4655820"/>
            <wp:effectExtent l="0" t="0" r="0" b="0"/>
            <wp:wrapSquare wrapText="bothSides"/>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8350" cy="4655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2A31" w:rsidRPr="00A47214">
        <w:t>Polje za vpis assembly kode</w:t>
      </w:r>
      <w:bookmarkEnd w:id="46"/>
    </w:p>
    <w:p w14:paraId="101F59F8" w14:textId="21BE40AB" w:rsidR="00162A31" w:rsidRPr="00A47214" w:rsidRDefault="00162A31" w:rsidP="00162A31">
      <w:pPr>
        <w:pStyle w:val="Navadenodstavek"/>
      </w:pPr>
      <w:r w:rsidRPr="00A47214">
        <w:t>Ob števcu vrstic je polje za vpis assembly kode. Vpis v polje je mogoč, ko je emulator nastavljen na način vpisa kode.</w:t>
      </w:r>
    </w:p>
    <w:p w14:paraId="044672DC" w14:textId="77777777" w:rsidR="00466C3F" w:rsidRPr="00A47214" w:rsidRDefault="00466C3F" w:rsidP="00162A31">
      <w:pPr>
        <w:pStyle w:val="Navadenodstavek"/>
      </w:pPr>
    </w:p>
    <w:p w14:paraId="2E71D183" w14:textId="77777777" w:rsidR="00466C3F" w:rsidRPr="00A47214" w:rsidRDefault="00466C3F" w:rsidP="00162A31">
      <w:pPr>
        <w:pStyle w:val="Navadenodstavek"/>
      </w:pPr>
    </w:p>
    <w:p w14:paraId="32F9169D" w14:textId="77777777" w:rsidR="00466C3F" w:rsidRPr="00A47214" w:rsidRDefault="00466C3F" w:rsidP="00162A31">
      <w:pPr>
        <w:pStyle w:val="Navadenodstavek"/>
      </w:pPr>
    </w:p>
    <w:p w14:paraId="2EE6520B" w14:textId="77777777" w:rsidR="00466C3F" w:rsidRPr="00A47214" w:rsidRDefault="00466C3F" w:rsidP="00162A31">
      <w:pPr>
        <w:pStyle w:val="Navadenodstavek"/>
      </w:pPr>
    </w:p>
    <w:p w14:paraId="21E7C5B3" w14:textId="77777777" w:rsidR="00466C3F" w:rsidRPr="00A47214" w:rsidRDefault="00466C3F" w:rsidP="00162A31">
      <w:pPr>
        <w:pStyle w:val="Navadenodstavek"/>
      </w:pPr>
    </w:p>
    <w:p w14:paraId="1100710B" w14:textId="77777777" w:rsidR="00466C3F" w:rsidRPr="00A47214" w:rsidRDefault="00466C3F" w:rsidP="00162A31">
      <w:pPr>
        <w:pStyle w:val="Navadenodstavek"/>
      </w:pPr>
    </w:p>
    <w:p w14:paraId="0A9EF529" w14:textId="77777777" w:rsidR="00466C3F" w:rsidRPr="00A47214" w:rsidRDefault="00466C3F" w:rsidP="00162A31">
      <w:pPr>
        <w:pStyle w:val="Navadenodstavek"/>
      </w:pPr>
    </w:p>
    <w:p w14:paraId="3AE67559" w14:textId="77777777" w:rsidR="00466C3F" w:rsidRPr="00A47214" w:rsidRDefault="00466C3F" w:rsidP="00162A31">
      <w:pPr>
        <w:pStyle w:val="Navadenodstavek"/>
      </w:pPr>
    </w:p>
    <w:p w14:paraId="02213828" w14:textId="77777777" w:rsidR="00466C3F" w:rsidRPr="00A47214" w:rsidRDefault="00466C3F" w:rsidP="00162A31">
      <w:pPr>
        <w:pStyle w:val="Navadenodstavek"/>
      </w:pPr>
    </w:p>
    <w:p w14:paraId="6EEFE2A0" w14:textId="77777777" w:rsidR="00162A31" w:rsidRPr="00A47214" w:rsidRDefault="00162A31" w:rsidP="00162A31">
      <w:pPr>
        <w:pStyle w:val="Navadenodstavek"/>
      </w:pPr>
    </w:p>
    <w:p w14:paraId="1DE5A740" w14:textId="77777777" w:rsidR="00466C3F" w:rsidRPr="00A47214" w:rsidRDefault="00466C3F" w:rsidP="00162A31">
      <w:pPr>
        <w:pStyle w:val="Navadenodstavek"/>
      </w:pPr>
    </w:p>
    <w:p w14:paraId="6B01B216" w14:textId="77777777" w:rsidR="00466C3F" w:rsidRPr="00A47214" w:rsidRDefault="00466C3F" w:rsidP="00162A31">
      <w:pPr>
        <w:pStyle w:val="Navadenodstavek"/>
      </w:pPr>
    </w:p>
    <w:p w14:paraId="6918C69C" w14:textId="77777777" w:rsidR="00466C3F" w:rsidRPr="00A47214" w:rsidRDefault="00466C3F" w:rsidP="00162A31">
      <w:pPr>
        <w:pStyle w:val="Navadenodstavek"/>
      </w:pPr>
    </w:p>
    <w:p w14:paraId="433BF5DA" w14:textId="77777777" w:rsidR="00162A31" w:rsidRPr="00A47214" w:rsidRDefault="00162A31" w:rsidP="00162A31">
      <w:pPr>
        <w:pStyle w:val="Navadenodstavek"/>
      </w:pPr>
    </w:p>
    <w:p w14:paraId="2560F63E" w14:textId="77777777" w:rsidR="00466C3F" w:rsidRPr="00A47214" w:rsidRDefault="00466C3F" w:rsidP="00162A31">
      <w:pPr>
        <w:pStyle w:val="Navadenodstavek"/>
      </w:pPr>
    </w:p>
    <w:p w14:paraId="373F571B" w14:textId="2B60A2DE" w:rsidR="00FE2824" w:rsidRPr="00A47214" w:rsidRDefault="00162A31" w:rsidP="005D4B78">
      <w:pPr>
        <w:pStyle w:val="Heading3"/>
      </w:pPr>
      <w:bookmarkStart w:id="47" w:name="_Toc150603304"/>
      <w:r w:rsidRPr="00A47214">
        <w:lastRenderedPageBreak/>
        <w:t>Polje za prikaz spomina</w:t>
      </w:r>
      <w:bookmarkEnd w:id="47"/>
    </w:p>
    <w:p w14:paraId="66E2A327" w14:textId="2A99F002" w:rsidR="00466C3F" w:rsidRPr="00A47214" w:rsidRDefault="009F33D9" w:rsidP="005D4B78">
      <w:pPr>
        <w:pStyle w:val="Navadenodstavek"/>
      </w:pPr>
      <w:r w:rsidRPr="00A47214">
        <w:t>Polje za prikaz spomina, ki je na</w:t>
      </w:r>
      <w:r w:rsidR="005D4B78" w:rsidRPr="00A47214">
        <w:t xml:space="preserve"> sredini </w:t>
      </w:r>
      <w:r w:rsidRPr="00A47214">
        <w:t xml:space="preserve">glavnega okna v </w:t>
      </w:r>
      <w:r w:rsidR="005D4B78" w:rsidRPr="00A47214">
        <w:t xml:space="preserve">podobi tabele </w:t>
      </w:r>
      <w:r w:rsidRPr="00A47214">
        <w:t xml:space="preserve">prikazuje </w:t>
      </w:r>
      <w:r w:rsidR="005D4B78" w:rsidRPr="00A47214">
        <w:t>vse pomnilniške celice ter vrednosti ki jih hranijo</w:t>
      </w:r>
      <w:r w:rsidR="009961F7" w:rsidRPr="00A47214">
        <w:t xml:space="preserve"> v šestnajstiškem številskem sistemu</w:t>
      </w:r>
      <w:r w:rsidR="005D4B78" w:rsidRPr="00A47214">
        <w:t xml:space="preserve">. </w:t>
      </w:r>
      <w:r w:rsidR="00466C3F" w:rsidRPr="00A47214">
        <w:drawing>
          <wp:inline distT="0" distB="0" distL="0" distR="0" wp14:anchorId="484B73FB" wp14:editId="11AD309D">
            <wp:extent cx="5087060" cy="2896004"/>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7060" cy="2896004"/>
                    </a:xfrm>
                    <a:prstGeom prst="rect">
                      <a:avLst/>
                    </a:prstGeom>
                  </pic:spPr>
                </pic:pic>
              </a:graphicData>
            </a:graphic>
          </wp:inline>
        </w:drawing>
      </w:r>
    </w:p>
    <w:p w14:paraId="3BBB2E41" w14:textId="4D11A208" w:rsidR="00466C3F" w:rsidRPr="00A47214" w:rsidRDefault="00466C3F" w:rsidP="005D4B78">
      <w:pPr>
        <w:pStyle w:val="Navadenodstavek"/>
      </w:pPr>
      <w:r w:rsidRPr="00A47214">
        <w:t>V načinu pisanja v spomin bo viden kazalec za spremembo pomnilniške lokacije. Uporabnik ga premika z puščicami na tipkovnici in vrednost celice zapiše z števkami šestnajstiškega številskega sistema</w:t>
      </w:r>
      <w:r w:rsidR="00446206" w:rsidRPr="00A47214">
        <w:t>.</w:t>
      </w:r>
    </w:p>
    <w:p w14:paraId="0AC613EC" w14:textId="5652A61B" w:rsidR="00466C3F" w:rsidRPr="00A47214" w:rsidRDefault="00466C3F" w:rsidP="005D4B78">
      <w:pPr>
        <w:pStyle w:val="Navadenodstavek"/>
      </w:pPr>
      <w:r w:rsidRPr="00A47214">
        <w:drawing>
          <wp:inline distT="0" distB="0" distL="0" distR="0" wp14:anchorId="50212E38" wp14:editId="23F7039F">
            <wp:extent cx="2133898" cy="93358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33898" cy="933580"/>
                    </a:xfrm>
                    <a:prstGeom prst="rect">
                      <a:avLst/>
                    </a:prstGeom>
                  </pic:spPr>
                </pic:pic>
              </a:graphicData>
            </a:graphic>
          </wp:inline>
        </w:drawing>
      </w:r>
    </w:p>
    <w:p w14:paraId="19BE9B43" w14:textId="60BC32D2" w:rsidR="00466C3F" w:rsidRPr="00A47214" w:rsidRDefault="00446206" w:rsidP="005D4B78">
      <w:pPr>
        <w:pStyle w:val="Navadenodstavek"/>
      </w:pPr>
      <w:r w:rsidRPr="00A47214">
        <w:t>Enostavni spomin je prikazan v obliki tabele. V levem stolpcu je pomnilniški naslov, v desnem pa vrednost spomina na tem naslovu. Prikazani naslovi se spreminjajo s števcem, ki je na levi strani tabele.</w:t>
      </w:r>
    </w:p>
    <w:p w14:paraId="435D94A2" w14:textId="4C2FBB0E" w:rsidR="00446206" w:rsidRPr="00A47214" w:rsidRDefault="00446206" w:rsidP="005D4B78">
      <w:pPr>
        <w:pStyle w:val="Navadenodstavek"/>
      </w:pPr>
      <w:r w:rsidRPr="00A47214">
        <w:drawing>
          <wp:inline distT="0" distB="0" distL="0" distR="0" wp14:anchorId="5E27F1CF" wp14:editId="293BC5A3">
            <wp:extent cx="3317753" cy="23336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43998" cy="2352085"/>
                    </a:xfrm>
                    <a:prstGeom prst="rect">
                      <a:avLst/>
                    </a:prstGeom>
                  </pic:spPr>
                </pic:pic>
              </a:graphicData>
            </a:graphic>
          </wp:inline>
        </w:drawing>
      </w:r>
    </w:p>
    <w:p w14:paraId="1330471D" w14:textId="38CA6B11" w:rsidR="009C7284" w:rsidRPr="00A47214" w:rsidRDefault="00834BB8" w:rsidP="00834BB8">
      <w:pPr>
        <w:pStyle w:val="Heading3"/>
      </w:pPr>
      <w:bookmarkStart w:id="48" w:name="_Toc150603305"/>
      <w:r w:rsidRPr="00A47214">
        <w:lastRenderedPageBreak/>
        <w:t>Registri</w:t>
      </w:r>
      <w:bookmarkEnd w:id="48"/>
    </w:p>
    <w:p w14:paraId="317F8BED" w14:textId="0730080C" w:rsidR="00834BB8" w:rsidRPr="00A47214" w:rsidRDefault="005D4B78" w:rsidP="005D4B78">
      <w:pPr>
        <w:pStyle w:val="Navadenodstavek"/>
      </w:pPr>
      <w:r w:rsidRPr="00A47214">
        <w:t>Desno zgoraj je polje ki prikazuje vsebine registrov procesorja M6800, ti so akumulator A, akumulator B, indeksni register X, programski števec, kazalec sklada in zastavice stanja</w:t>
      </w:r>
      <w:r w:rsidR="00834BB8" w:rsidRPr="00A47214">
        <w:t>(</w:t>
      </w:r>
      <w:r w:rsidR="00066A88" w:rsidRPr="00A47214">
        <w:t>h</w:t>
      </w:r>
      <w:r w:rsidR="00834BB8" w:rsidRPr="00A47214">
        <w:t>alf-carry, interrupt flag, negative, zero, overflow, carry)</w:t>
      </w:r>
      <w:r w:rsidR="00066A88" w:rsidRPr="00A47214">
        <w:t xml:space="preserve">. </w:t>
      </w:r>
      <w:r w:rsidR="00066A88" w:rsidRPr="00A47214">
        <w:drawing>
          <wp:inline distT="0" distB="0" distL="0" distR="0" wp14:anchorId="0809D5AC" wp14:editId="7C56DFC1">
            <wp:extent cx="3534268" cy="2734057"/>
            <wp:effectExtent l="0" t="0" r="0" b="9525"/>
            <wp:docPr id="1016008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293" name="Picture 1" descr="A screenshot of a computer&#10;&#10;Description automatically generated"/>
                    <pic:cNvPicPr/>
                  </pic:nvPicPr>
                  <pic:blipFill>
                    <a:blip r:embed="rId25"/>
                    <a:stretch>
                      <a:fillRect/>
                    </a:stretch>
                  </pic:blipFill>
                  <pic:spPr>
                    <a:xfrm>
                      <a:off x="0" y="0"/>
                      <a:ext cx="3534268" cy="2734057"/>
                    </a:xfrm>
                    <a:prstGeom prst="rect">
                      <a:avLst/>
                    </a:prstGeom>
                  </pic:spPr>
                </pic:pic>
              </a:graphicData>
            </a:graphic>
          </wp:inline>
        </w:drawing>
      </w:r>
    </w:p>
    <w:p w14:paraId="69D91990" w14:textId="2967B808" w:rsidR="007342CF" w:rsidRPr="00A47214" w:rsidRDefault="00834BB8" w:rsidP="00834BB8">
      <w:pPr>
        <w:pStyle w:val="Heading3"/>
      </w:pPr>
      <w:bookmarkStart w:id="49" w:name="_Toc150603306"/>
      <w:r w:rsidRPr="00A47214">
        <w:t>Stran z večmi zavihki</w:t>
      </w:r>
      <w:bookmarkEnd w:id="49"/>
      <w:r w:rsidR="005D4B78" w:rsidRPr="00A47214">
        <w:t xml:space="preserve"> </w:t>
      </w:r>
    </w:p>
    <w:p w14:paraId="34D3613C" w14:textId="0CB74D10" w:rsidR="007342CF" w:rsidRPr="00A47214" w:rsidRDefault="005D4B78" w:rsidP="005D4B78">
      <w:pPr>
        <w:pStyle w:val="Navadenodstavek"/>
      </w:pPr>
      <w:r w:rsidRPr="00A47214">
        <w:t xml:space="preserve">Desno spodaj je </w:t>
      </w:r>
      <w:r w:rsidR="007342CF" w:rsidRPr="00A47214">
        <w:t xml:space="preserve">stran za izbiro večih zavihkov. </w:t>
      </w:r>
    </w:p>
    <w:p w14:paraId="1C6D86F1" w14:textId="601AB4BF" w:rsidR="005D4B78" w:rsidRPr="00A47214" w:rsidRDefault="00066A88" w:rsidP="007342CF">
      <w:pPr>
        <w:pStyle w:val="Navadenodstavek"/>
        <w:numPr>
          <w:ilvl w:val="0"/>
          <w:numId w:val="6"/>
        </w:numPr>
      </w:pPr>
      <w:r w:rsidRPr="00A47214">
        <w:drawing>
          <wp:anchor distT="0" distB="0" distL="114300" distR="114300" simplePos="0" relativeHeight="251659264" behindDoc="1" locked="0" layoutInCell="1" allowOverlap="1" wp14:anchorId="2B68C290" wp14:editId="1B64AFCF">
            <wp:simplePos x="0" y="0"/>
            <wp:positionH relativeFrom="column">
              <wp:posOffset>2056130</wp:posOffset>
            </wp:positionH>
            <wp:positionV relativeFrom="paragraph">
              <wp:posOffset>233045</wp:posOffset>
            </wp:positionV>
            <wp:extent cx="3480435" cy="1000125"/>
            <wp:effectExtent l="0" t="0" r="5715" b="9525"/>
            <wp:wrapTight wrapText="bothSides">
              <wp:wrapPolygon edited="0">
                <wp:start x="0" y="0"/>
                <wp:lineTo x="0" y="21394"/>
                <wp:lineTo x="21517" y="21394"/>
                <wp:lineTo x="21517" y="0"/>
                <wp:lineTo x="0" y="0"/>
              </wp:wrapPolygon>
            </wp:wrapTight>
            <wp:docPr id="21294400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40069"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480435" cy="1000125"/>
                    </a:xfrm>
                    <a:prstGeom prst="rect">
                      <a:avLst/>
                    </a:prstGeom>
                  </pic:spPr>
                </pic:pic>
              </a:graphicData>
            </a:graphic>
            <wp14:sizeRelH relativeFrom="page">
              <wp14:pctWidth>0</wp14:pctWidth>
            </wp14:sizeRelH>
            <wp14:sizeRelV relativeFrom="page">
              <wp14:pctHeight>0</wp14:pctHeight>
            </wp14:sizeRelV>
          </wp:anchor>
        </w:drawing>
      </w:r>
      <w:r w:rsidR="007342CF" w:rsidRPr="00A47214">
        <w:t>Prvi je okno</w:t>
      </w:r>
      <w:r w:rsidR="009961F7" w:rsidRPr="00A47214">
        <w:t xml:space="preserve"> konzole</w:t>
      </w:r>
      <w:r w:rsidR="007342CF" w:rsidRPr="00A47214">
        <w:t xml:space="preserve"> ki prikazuje napake, opozorila in informacije ki jih emulator posreduje uporabniku.</w:t>
      </w:r>
      <w:r w:rsidRPr="00A47214">
        <w:t xml:space="preserve"> </w:t>
      </w:r>
    </w:p>
    <w:p w14:paraId="3430F4CA" w14:textId="77777777" w:rsidR="00066A88" w:rsidRPr="00A47214" w:rsidRDefault="00066A88" w:rsidP="00066A88">
      <w:pPr>
        <w:pStyle w:val="Navadenodstavek"/>
      </w:pPr>
    </w:p>
    <w:p w14:paraId="7B0F1913" w14:textId="40B95F39" w:rsidR="00066A88" w:rsidRPr="00A47214" w:rsidRDefault="00066A88" w:rsidP="00066A88">
      <w:pPr>
        <w:pStyle w:val="Navadenodstavek"/>
      </w:pPr>
    </w:p>
    <w:p w14:paraId="328F73A1" w14:textId="77777777" w:rsidR="00066A88" w:rsidRPr="00A47214" w:rsidRDefault="00066A88" w:rsidP="00066A88">
      <w:pPr>
        <w:pStyle w:val="Navadenodstavek"/>
      </w:pPr>
    </w:p>
    <w:p w14:paraId="6BAC7A0C" w14:textId="1F1A3208" w:rsidR="007342CF" w:rsidRPr="00A47214" w:rsidRDefault="00066A88" w:rsidP="007342CF">
      <w:pPr>
        <w:pStyle w:val="Navadenodstavek"/>
        <w:numPr>
          <w:ilvl w:val="0"/>
          <w:numId w:val="6"/>
        </w:numPr>
      </w:pPr>
      <w:r w:rsidRPr="00A47214">
        <w:drawing>
          <wp:anchor distT="0" distB="0" distL="114300" distR="114300" simplePos="0" relativeHeight="251660288" behindDoc="0" locked="0" layoutInCell="1" allowOverlap="1" wp14:anchorId="21CC9CA0" wp14:editId="1AFED3FF">
            <wp:simplePos x="0" y="0"/>
            <wp:positionH relativeFrom="margin">
              <wp:align>right</wp:align>
            </wp:positionH>
            <wp:positionV relativeFrom="paragraph">
              <wp:posOffset>503768</wp:posOffset>
            </wp:positionV>
            <wp:extent cx="2620895" cy="2228850"/>
            <wp:effectExtent l="0" t="0" r="8255" b="0"/>
            <wp:wrapSquare wrapText="bothSides"/>
            <wp:docPr id="935116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940"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20895" cy="2228850"/>
                    </a:xfrm>
                    <a:prstGeom prst="rect">
                      <a:avLst/>
                    </a:prstGeom>
                  </pic:spPr>
                </pic:pic>
              </a:graphicData>
            </a:graphic>
          </wp:anchor>
        </w:drawing>
      </w:r>
      <w:r w:rsidR="007342CF" w:rsidRPr="00A47214">
        <w:t>Drugi vsebuje orodja za odpravljanje napak, ki vsebuje prevajalnik številskih sistemov ter sistem prelomnih točk ki omogočajo uporabniku samodejno ustavljanje izvajanja ukazov ob določenem dogodku ali pogoju. Na primer, program se lahko ustavi če po kateri register vseboval zaželeno vrednost, lahko se ustavi na določeni vrstici/ukazu ali pa, ko neka celica v spominu vsebuje zaželeno vrednos</w:t>
      </w:r>
      <w:r w:rsidRPr="00A47214">
        <w:t>t.</w:t>
      </w:r>
    </w:p>
    <w:p w14:paraId="5B15B1BB" w14:textId="53632F4B" w:rsidR="00066A88" w:rsidRPr="00A47214" w:rsidRDefault="00066A88" w:rsidP="00066A88">
      <w:pPr>
        <w:pStyle w:val="Navadenodstavek"/>
        <w:ind w:left="360"/>
      </w:pPr>
    </w:p>
    <w:p w14:paraId="50BFF23F" w14:textId="77777777" w:rsidR="00066A88" w:rsidRPr="00A47214" w:rsidRDefault="00066A88" w:rsidP="00066A88">
      <w:pPr>
        <w:pStyle w:val="Navadenodstavek"/>
        <w:ind w:left="360"/>
      </w:pPr>
    </w:p>
    <w:p w14:paraId="18E75588" w14:textId="118E08F0" w:rsidR="00361481" w:rsidRPr="00A47214" w:rsidRDefault="007342CF" w:rsidP="009961F7">
      <w:pPr>
        <w:pStyle w:val="Navadenodstavek"/>
        <w:numPr>
          <w:ilvl w:val="0"/>
          <w:numId w:val="6"/>
        </w:numPr>
      </w:pPr>
      <w:r w:rsidRPr="00A47214">
        <w:lastRenderedPageBreak/>
        <w:t>Tretji vsebuje večino nastavitev emulatorja</w:t>
      </w:r>
      <w:r w:rsidR="009961F7" w:rsidRPr="00A47214">
        <w:t xml:space="preserve">. </w:t>
      </w:r>
      <w:r w:rsidR="00361481" w:rsidRPr="00A47214">
        <w:t xml:space="preserve">Možne nastavitve so: </w:t>
      </w:r>
    </w:p>
    <w:p w14:paraId="5D2655A2" w14:textId="722C45C1" w:rsidR="00361481" w:rsidRPr="00A47214" w:rsidRDefault="008450F8" w:rsidP="00361481">
      <w:pPr>
        <w:pStyle w:val="Navadenodstavek"/>
        <w:numPr>
          <w:ilvl w:val="1"/>
          <w:numId w:val="6"/>
        </w:numPr>
      </w:pPr>
      <w:r w:rsidRPr="00A47214">
        <w:t>N</w:t>
      </w:r>
      <w:r w:rsidR="00361481" w:rsidRPr="00A47214">
        <w:t xml:space="preserve">astavitve, ki </w:t>
      </w:r>
      <w:r w:rsidR="009961F7" w:rsidRPr="00A47214">
        <w:t>določajo kaj se bo prikazalo v oknu konzole</w:t>
      </w:r>
      <w:r w:rsidRPr="00A47214">
        <w:t>.</w:t>
      </w:r>
    </w:p>
    <w:p w14:paraId="57573CCA" w14:textId="7F515224"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omogoča prikaz podrobnejših informacij vsakega sestavljenega ukaza</w:t>
      </w:r>
      <w:r w:rsidRPr="00A47214">
        <w:t>.</w:t>
      </w:r>
    </w:p>
    <w:p w14:paraId="1E9121FA" w14:textId="5813E6E7"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v kakšnem številskem sistemu bodo napisane vrednosti registrov</w:t>
      </w:r>
      <w:r w:rsidRPr="00A47214">
        <w:t>.</w:t>
      </w:r>
    </w:p>
    <w:p w14:paraId="358C6160" w14:textId="7ACD2625"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če bodo ukazi samodejno sestavljeni ko je program zagnan po spremembi ukazov</w:t>
      </w:r>
      <w:r w:rsidRPr="00A47214">
        <w:t>.</w:t>
      </w:r>
    </w:p>
    <w:p w14:paraId="62AC835D" w14:textId="0A0BE832" w:rsidR="00361481" w:rsidRPr="00A47214" w:rsidRDefault="008450F8" w:rsidP="00361481">
      <w:pPr>
        <w:pStyle w:val="Navadenodstavek"/>
        <w:numPr>
          <w:ilvl w:val="1"/>
          <w:numId w:val="6"/>
        </w:numPr>
      </w:pPr>
      <w:r w:rsidRPr="00A47214">
        <w:t>N</w:t>
      </w:r>
      <w:r w:rsidR="009961F7" w:rsidRPr="00A47214">
        <w:t>astavitev</w:t>
      </w:r>
      <w:r w:rsidR="00361481" w:rsidRPr="00A47214">
        <w:t>,</w:t>
      </w:r>
      <w:r w:rsidR="009961F7" w:rsidRPr="00A47214">
        <w:t xml:space="preserve"> ki določa če bo se emulator samodejno ponastavil na stanje pred zadnjim izvrševanjem</w:t>
      </w:r>
      <w:r w:rsidRPr="00A47214">
        <w:t>.</w:t>
      </w:r>
    </w:p>
    <w:p w14:paraId="4279230B" w14:textId="06E7C641" w:rsidR="009961F7" w:rsidRPr="00A47214" w:rsidRDefault="008450F8" w:rsidP="00361481">
      <w:pPr>
        <w:pStyle w:val="Navadenodstavek"/>
        <w:numPr>
          <w:ilvl w:val="1"/>
          <w:numId w:val="6"/>
        </w:numPr>
      </w:pPr>
      <w:r w:rsidRPr="00A47214">
        <w:t>N</w:t>
      </w:r>
      <w:r w:rsidR="00361481" w:rsidRPr="00A47214">
        <w:t>astavitev, ki določa, ali se procesor ravna po ciklični hitrosti ukazov in izvaja z določenim številom ciklov na sekundo ali pa sledi uporabnikovi nastavitvi ukazov na sekundo, pri čemer ciklična hitrost ni upoštevana</w:t>
      </w:r>
      <w:r w:rsidRPr="00A47214">
        <w:t>.</w:t>
      </w:r>
    </w:p>
    <w:p w14:paraId="78C98767" w14:textId="36203D3A" w:rsidR="00361481" w:rsidRPr="00A47214" w:rsidRDefault="008450F8" w:rsidP="00361481">
      <w:pPr>
        <w:pStyle w:val="Navadenodstavek"/>
        <w:numPr>
          <w:ilvl w:val="1"/>
          <w:numId w:val="6"/>
        </w:numPr>
      </w:pPr>
      <w:r w:rsidRPr="00A47214">
        <w:t>N</w:t>
      </w:r>
      <w:r w:rsidR="00361481" w:rsidRPr="00A47214">
        <w:t>astavitev, ki določa če bo uporabniku prikazan standardni prikaz spomina ki ima 16 pomnilniških naslovov in njihovih vrednosti v eni vrstici, ali enostavnejši prikaz ki prikazuje 20 poljubnih zaporednih pomnilniških naslovov in vrednosti katere vsebujejo v tabeli</w:t>
      </w:r>
      <w:r w:rsidRPr="00A47214">
        <w:t>.</w:t>
      </w:r>
    </w:p>
    <w:p w14:paraId="6623CD1A" w14:textId="1BF8F625" w:rsidR="00361481" w:rsidRPr="00A47214" w:rsidRDefault="008450F8" w:rsidP="00361481">
      <w:pPr>
        <w:pStyle w:val="Navadenodstavek"/>
        <w:numPr>
          <w:ilvl w:val="1"/>
          <w:numId w:val="6"/>
        </w:numPr>
      </w:pPr>
      <w:r w:rsidRPr="00A47214">
        <w:t>N</w:t>
      </w:r>
      <w:r w:rsidR="00361481" w:rsidRPr="00A47214">
        <w:t>astavitev, ki omogoča nastavljanje delovanja emulatora med</w:t>
      </w:r>
      <w:r w:rsidR="007232ED" w:rsidRPr="00A47214">
        <w:t xml:space="preserve"> pisanjem kode ter neposredno v spomin, to posledično tudi določa če bo emulator kodo ali ukaze</w:t>
      </w:r>
      <w:r w:rsidR="00361481" w:rsidRPr="00A47214">
        <w:t xml:space="preserve"> sestavlja</w:t>
      </w:r>
      <w:r w:rsidR="007232ED" w:rsidRPr="00A47214">
        <w:t xml:space="preserve">l </w:t>
      </w:r>
      <w:r w:rsidR="00361481" w:rsidRPr="00A47214">
        <w:t>ali razstavlja</w:t>
      </w:r>
      <w:r w:rsidR="007232ED" w:rsidRPr="00A47214">
        <w:t>l</w:t>
      </w:r>
      <w:r w:rsidR="006662A2" w:rsidRPr="00A47214">
        <w:t>. Na spodnjem delu glavnega okna se pojavi gumb ki prikazuje trenutni način delovanja emulatorja ter ponuja uporabniku da ga zamenja. Privzeta nastavitev je da deluje na način sestavljanja, to je da uporabnik piše ukaze v assemblyu ter jih prevajalec sestavi v strojno kodo, druga nastavitev je način razstavljanja, takrat je uporabniku omogočeno spreminjanje strojne kode ter razstavljanje spomina, to je da se strojna koda v spominu prevede v assembly ukaze ki se bodo izpisali v polju za assembly program</w:t>
      </w:r>
      <w:r w:rsidRPr="00A47214">
        <w:t>.</w:t>
      </w:r>
    </w:p>
    <w:p w14:paraId="6E85E3D7" w14:textId="45FD76A3" w:rsidR="006662A2" w:rsidRPr="00A47214" w:rsidRDefault="008450F8" w:rsidP="00361481">
      <w:pPr>
        <w:pStyle w:val="Navadenodstavek"/>
        <w:numPr>
          <w:ilvl w:val="1"/>
          <w:numId w:val="6"/>
        </w:numPr>
      </w:pPr>
      <w:r w:rsidRPr="00A47214">
        <w:t>N</w:t>
      </w:r>
      <w:r w:rsidR="006662A2" w:rsidRPr="00A47214">
        <w:t>astavitvi za samodejno premikanje polja na ukaz kateri se trenutno izvršuje</w:t>
      </w:r>
      <w:r w:rsidRPr="00A47214">
        <w:t>.</w:t>
      </w:r>
    </w:p>
    <w:p w14:paraId="6E95E5A2" w14:textId="31CF129D" w:rsidR="006662A2" w:rsidRPr="00A47214" w:rsidRDefault="008450F8" w:rsidP="00361481">
      <w:pPr>
        <w:pStyle w:val="Navadenodstavek"/>
        <w:numPr>
          <w:ilvl w:val="1"/>
          <w:numId w:val="6"/>
        </w:numPr>
      </w:pPr>
      <w:r w:rsidRPr="00A47214">
        <w:t>N</w:t>
      </w:r>
      <w:r w:rsidR="006662A2" w:rsidRPr="00A47214">
        <w:t>astavitev, ki določa kje bo prikazan zaslon. Če je nastavitev nastavljena na »glavno okno« bo zaslon prikazan na glavnem oknu med polju za spomin in polju registrov, ko bo ta imel zadosti prostora, oziroma ko bo glavno okno dovolj široko. Če je nastavitev nastavljena na »zunanje okno«, bo zaslon prikazan zunaj glavnega okna v obliki okna za dialog.</w:t>
      </w:r>
    </w:p>
    <w:p w14:paraId="775EDD5D" w14:textId="0D5F407C" w:rsidR="00066A88" w:rsidRPr="00A47214" w:rsidRDefault="00066A88" w:rsidP="00066A88">
      <w:pPr>
        <w:widowControl/>
        <w:spacing w:after="160" w:line="259" w:lineRule="auto"/>
      </w:pPr>
      <w:r w:rsidRPr="00A47214">
        <w:br w:type="page"/>
      </w:r>
    </w:p>
    <w:p w14:paraId="4684CD30" w14:textId="1A3986BA" w:rsidR="006662A2" w:rsidRPr="00A47214" w:rsidRDefault="006662A2" w:rsidP="00FE2824">
      <w:pPr>
        <w:pStyle w:val="Navadenodstavek"/>
        <w:numPr>
          <w:ilvl w:val="0"/>
          <w:numId w:val="6"/>
        </w:numPr>
      </w:pPr>
      <w:r w:rsidRPr="00A47214">
        <w:lastRenderedPageBreak/>
        <w:t>Četrti zavihek vsebuje opis in navodila za uporabo emulatorja</w:t>
      </w:r>
      <w:r w:rsidR="00066A88" w:rsidRPr="00A47214">
        <w:t>.</w:t>
      </w:r>
    </w:p>
    <w:p w14:paraId="0A2BBEB6" w14:textId="7826E254" w:rsidR="00066A88" w:rsidRPr="00A47214" w:rsidRDefault="00066A88" w:rsidP="00066A88">
      <w:pPr>
        <w:pStyle w:val="Navadenodstavek"/>
        <w:ind w:left="360"/>
      </w:pPr>
      <w:r w:rsidRPr="00A47214">
        <w:drawing>
          <wp:inline distT="0" distB="0" distL="0" distR="0" wp14:anchorId="06C5B212" wp14:editId="694D1243">
            <wp:extent cx="4353533" cy="1076475"/>
            <wp:effectExtent l="0" t="0" r="9525" b="9525"/>
            <wp:docPr id="1139625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25055" name="Picture 1" descr="A screenshot of a computer&#10;&#10;Description automatically generated"/>
                    <pic:cNvPicPr/>
                  </pic:nvPicPr>
                  <pic:blipFill>
                    <a:blip r:embed="rId28"/>
                    <a:stretch>
                      <a:fillRect/>
                    </a:stretch>
                  </pic:blipFill>
                  <pic:spPr>
                    <a:xfrm>
                      <a:off x="0" y="0"/>
                      <a:ext cx="4353533" cy="1076475"/>
                    </a:xfrm>
                    <a:prstGeom prst="rect">
                      <a:avLst/>
                    </a:prstGeom>
                  </pic:spPr>
                </pic:pic>
              </a:graphicData>
            </a:graphic>
          </wp:inline>
        </w:drawing>
      </w:r>
    </w:p>
    <w:p w14:paraId="4A1AC12A" w14:textId="32709348" w:rsidR="007232ED" w:rsidRPr="00A47214" w:rsidRDefault="00066A88" w:rsidP="00FE2824">
      <w:pPr>
        <w:pStyle w:val="Navadenodstavek"/>
        <w:numPr>
          <w:ilvl w:val="0"/>
          <w:numId w:val="6"/>
        </w:numPr>
      </w:pPr>
      <w:r w:rsidRPr="00A47214">
        <w:drawing>
          <wp:anchor distT="0" distB="0" distL="114300" distR="114300" simplePos="0" relativeHeight="251661312" behindDoc="0" locked="0" layoutInCell="1" allowOverlap="1" wp14:anchorId="40D6A820" wp14:editId="75D6F99A">
            <wp:simplePos x="0" y="0"/>
            <wp:positionH relativeFrom="margin">
              <wp:align>right</wp:align>
            </wp:positionH>
            <wp:positionV relativeFrom="paragraph">
              <wp:posOffset>705485</wp:posOffset>
            </wp:positionV>
            <wp:extent cx="5334000" cy="1076325"/>
            <wp:effectExtent l="0" t="0" r="0" b="9525"/>
            <wp:wrapSquare wrapText="bothSides"/>
            <wp:docPr id="1555479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7968" name="Picture 1"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334000" cy="1076325"/>
                    </a:xfrm>
                    <a:prstGeom prst="rect">
                      <a:avLst/>
                    </a:prstGeom>
                  </pic:spPr>
                </pic:pic>
              </a:graphicData>
            </a:graphic>
            <wp14:sizeRelH relativeFrom="margin">
              <wp14:pctWidth>0</wp14:pctWidth>
            </wp14:sizeRelH>
          </wp:anchor>
        </w:drawing>
      </w:r>
      <w:r w:rsidR="006662A2" w:rsidRPr="00A47214">
        <w:t xml:space="preserve">Peti vsebuje </w:t>
      </w:r>
      <w:r w:rsidR="007232ED" w:rsidRPr="00A47214">
        <w:t>tabelo z vsemi ukazi mikroprocesorjev Motorola M6800 in Motorola M6803. Ukazi, operacijske kode, število ciklov, velikost ter opisi zadnje omenjenega so obarvani rdeče.</w:t>
      </w:r>
    </w:p>
    <w:p w14:paraId="5B657CBC" w14:textId="7FCE8FD3" w:rsidR="00066A88" w:rsidRPr="00A47214" w:rsidRDefault="00066A88" w:rsidP="00066A88">
      <w:pPr>
        <w:pStyle w:val="Navadenodstavek"/>
        <w:ind w:left="720"/>
      </w:pPr>
    </w:p>
    <w:p w14:paraId="61FC2A4E" w14:textId="357CA223" w:rsidR="007232ED" w:rsidRPr="00A47214" w:rsidRDefault="007232ED" w:rsidP="007232ED">
      <w:pPr>
        <w:pStyle w:val="Navadenodstavek"/>
      </w:pPr>
      <w:r w:rsidRPr="00A47214">
        <w:t>Na spodnji strani glavnega okna so gumbi ter izbirni meniji za olajšano in uporabniku prijaznejšo uporabo emulatorja. Ti so:</w:t>
      </w:r>
    </w:p>
    <w:p w14:paraId="7CF42EB5" w14:textId="6EC17F29" w:rsidR="007232ED" w:rsidRPr="00A47214" w:rsidRDefault="008450F8" w:rsidP="003017D3">
      <w:pPr>
        <w:pStyle w:val="Navadenodstavek"/>
        <w:numPr>
          <w:ilvl w:val="0"/>
          <w:numId w:val="8"/>
        </w:numPr>
      </w:pPr>
      <w:r w:rsidRPr="00A47214">
        <w:t>Gumb »S</w:t>
      </w:r>
      <w:r w:rsidR="007232ED" w:rsidRPr="00A47214">
        <w:t>estavi/Razstavi</w:t>
      </w:r>
      <w:r w:rsidRPr="00A47214">
        <w:t>« bo</w:t>
      </w:r>
      <w:r w:rsidR="007232ED" w:rsidRPr="00A47214">
        <w:t xml:space="preserve"> če je način pisanja nastavljen na </w:t>
      </w:r>
      <w:r w:rsidR="00BA02D7" w:rsidRPr="00A47214">
        <w:t>»pisanje kode« ukaze, ki so trenutno napisani v polju za pisanje ukazov sestavil in prevedel v strojno kodo, ki bo pregledna v polju za spomin.</w:t>
      </w:r>
      <w:r w:rsidR="003017D3" w:rsidRPr="00A47214">
        <w:t xml:space="preserve"> Če pa je način pisanja nastavljen na pisanje v spomin, bo ta gumb razstavil strojno kodo zapisano v spominu ter jo zapisal v polju za ukaze</w:t>
      </w:r>
      <w:r w:rsidRPr="00A47214">
        <w:t>.</w:t>
      </w:r>
    </w:p>
    <w:p w14:paraId="59B0C4AD" w14:textId="5A2A1924" w:rsidR="00025350" w:rsidRPr="00A47214" w:rsidRDefault="00025350" w:rsidP="003017D3">
      <w:pPr>
        <w:pStyle w:val="Navadenodstavek"/>
        <w:numPr>
          <w:ilvl w:val="0"/>
          <w:numId w:val="8"/>
        </w:numPr>
      </w:pPr>
      <w:r w:rsidRPr="00A47214">
        <w:t>Meni za izbiro različice Motorola procesorjev. Trenutno emulator podpira dve različici Motorola M6800 in Motorola M6803, ampak je tako zasnovan da omogoča nadaljnjo razširitev ter dodajanje novih procesorjev</w:t>
      </w:r>
      <w:r w:rsidR="008450F8" w:rsidRPr="00A47214">
        <w:t>. Emulator bo se ravnal, sestavljal razstavljal ter izvajal ukaze glede na izbran procesor.</w:t>
      </w:r>
    </w:p>
    <w:p w14:paraId="50EBF062" w14:textId="2F888561" w:rsidR="008450F8" w:rsidRPr="00A47214" w:rsidRDefault="008450F8" w:rsidP="003017D3">
      <w:pPr>
        <w:pStyle w:val="Navadenodstavek"/>
        <w:numPr>
          <w:ilvl w:val="0"/>
          <w:numId w:val="8"/>
        </w:numPr>
      </w:pPr>
      <w:r w:rsidRPr="00A47214">
        <w:t>Gumb za nalaganje, bo glede na izbiro načina pisanja iz zunanje datoteke naložil assembly kodo ali pa spomin.</w:t>
      </w:r>
    </w:p>
    <w:p w14:paraId="33909CF4" w14:textId="2D668B10" w:rsidR="008450F8" w:rsidRPr="00A47214" w:rsidRDefault="008450F8" w:rsidP="008450F8">
      <w:pPr>
        <w:pStyle w:val="Navadenodstavek"/>
        <w:numPr>
          <w:ilvl w:val="0"/>
          <w:numId w:val="8"/>
        </w:numPr>
      </w:pPr>
      <w:r w:rsidRPr="00A47214">
        <w:t>Gumb za shranjevanje, bo glede na izbiro načina pisanja srahnil assembly kodo ali pa trenutni spomin v datoteko.</w:t>
      </w:r>
    </w:p>
    <w:p w14:paraId="5C31A64D" w14:textId="3654598A" w:rsidR="00DC0049" w:rsidRPr="00A47214" w:rsidRDefault="008450F8" w:rsidP="00DC0049">
      <w:pPr>
        <w:pStyle w:val="Navadenodstavek"/>
        <w:numPr>
          <w:ilvl w:val="0"/>
          <w:numId w:val="8"/>
        </w:numPr>
      </w:pPr>
      <w:r w:rsidRPr="00A47214">
        <w:t>Gumb za zamenjavo načina delovanja emulatorja. Privzeto je ta gumb nedosegljiv lahko se pa prikaže s nastavitvijo »dovoli zamenjavo načina pisanja«.</w:t>
      </w:r>
      <w:r w:rsidR="00DC0049" w:rsidRPr="00A47214">
        <w:t xml:space="preserve"> Desno od gumba je napis trenutnega načina.</w:t>
      </w:r>
    </w:p>
    <w:p w14:paraId="46A39F42" w14:textId="32479DE8" w:rsidR="00DC0049" w:rsidRPr="00A47214" w:rsidRDefault="00DC0049" w:rsidP="00DC0049">
      <w:pPr>
        <w:pStyle w:val="Navadenodstavek"/>
        <w:numPr>
          <w:ilvl w:val="0"/>
          <w:numId w:val="8"/>
        </w:numPr>
      </w:pPr>
      <w:r w:rsidRPr="00A47214">
        <w:t>Gumb za ponastavitev ponastavi emulator na stanje kakšnega je bil po zadnjem sestavljanju ali pred zadnjim izvajanjem.</w:t>
      </w:r>
      <w:r w:rsidR="007418DD" w:rsidRPr="00A47214">
        <w:t xml:space="preserve"> </w:t>
      </w:r>
    </w:p>
    <w:p w14:paraId="08068CAC" w14:textId="6C401D39" w:rsidR="007418DD" w:rsidRPr="00A47214" w:rsidRDefault="007418DD" w:rsidP="00DC0049">
      <w:pPr>
        <w:pStyle w:val="Navadenodstavek"/>
        <w:numPr>
          <w:ilvl w:val="0"/>
          <w:numId w:val="8"/>
        </w:numPr>
      </w:pPr>
      <w:r w:rsidRPr="00A47214">
        <w:lastRenderedPageBreak/>
        <w:t>Gumb »korak« ki izvede en ukaz z procesorjem izbranim v meniju za izbiro različice procesorja.</w:t>
      </w:r>
    </w:p>
    <w:p w14:paraId="3FAB289C" w14:textId="77777777" w:rsidR="007418DD" w:rsidRPr="00A47214" w:rsidRDefault="007418DD" w:rsidP="00DC0049">
      <w:pPr>
        <w:pStyle w:val="Navadenodstavek"/>
        <w:numPr>
          <w:ilvl w:val="0"/>
          <w:numId w:val="8"/>
        </w:numPr>
      </w:pPr>
      <w:r w:rsidRPr="00A47214">
        <w:t>Gumb »Zaženi/Ustavi« v primeru, da procesor trenutno ne izvaja ukazov zažene samodejno izvajanje ukazov. V primeru, da procesor trenutno izvaja ukaze pa ga ta gumb začasno ustavi. Uporabnik lahko izvajanje vedno nadaljuje z vnovičnim pritiskom na ta gumb. Gumb deluje v skladu z menijem hitrosti ter nastavitvijo za izbiro načina izvajanja. Procesor bo samodejno prenehal izvajanje kadar naleti na strojni kod 0x00. Če je programski števec(PC) trenutno vsebuje pomnilniško lokacijo, ki vsebuje 0x00 in če je nastavitev »samodejna ponastavitev« vklopljena bo se emulator ponastavil.</w:t>
      </w:r>
    </w:p>
    <w:p w14:paraId="0CCF528A" w14:textId="681DE0E0" w:rsidR="00FE2824" w:rsidRPr="00A47214" w:rsidRDefault="007418DD" w:rsidP="00FE2824">
      <w:pPr>
        <w:pStyle w:val="Navadenodstavek"/>
        <w:numPr>
          <w:ilvl w:val="0"/>
          <w:numId w:val="8"/>
        </w:numPr>
      </w:pPr>
      <w:r w:rsidRPr="00A47214">
        <w:t xml:space="preserve">Meni za nastavitev hitrosti izvajanja. Prikazuje število ukazov ali ciklov </w:t>
      </w:r>
      <w:r w:rsidR="00B03076" w:rsidRPr="00A47214">
        <w:t>na sekundo. Možna je izbira od 1 do 1000 ter »maksimum«.</w:t>
      </w:r>
      <w:r w:rsidR="004A4883" w:rsidRPr="00A47214">
        <w:t xml:space="preserve"> Maksimum je včasih neenakomeren ampak je </w:t>
      </w:r>
      <w:r w:rsidR="00A75E5F" w:rsidRPr="00A47214">
        <w:t>najhitrejša</w:t>
      </w:r>
      <w:r w:rsidR="004A4883" w:rsidRPr="00A47214">
        <w:t xml:space="preserve"> izbira</w:t>
      </w:r>
      <w:r w:rsidR="00A75E5F" w:rsidRPr="00A47214">
        <w:t>.</w:t>
      </w:r>
      <w:r w:rsidR="00B03076" w:rsidRPr="00A47214">
        <w:t xml:space="preserve"> Te vrednosti so le približek saj je hitrost odvisna od</w:t>
      </w:r>
      <w:r w:rsidR="004A4883" w:rsidRPr="00A47214">
        <w:t xml:space="preserve"> zmogljivosti</w:t>
      </w:r>
      <w:r w:rsidR="00B03076" w:rsidRPr="00A47214">
        <w:t xml:space="preserve"> uporabnikovega računalnika. </w:t>
      </w:r>
    </w:p>
    <w:p w14:paraId="52238F8A" w14:textId="77777777" w:rsidR="00FE2824" w:rsidRPr="00A47214" w:rsidRDefault="00FE2824" w:rsidP="00FE2824">
      <w:pPr>
        <w:pStyle w:val="Navadenodstavek"/>
      </w:pPr>
    </w:p>
    <w:p w14:paraId="21FD42D3" w14:textId="7C48C242" w:rsidR="00B00D9A" w:rsidRPr="00A47214" w:rsidRDefault="00380B3E" w:rsidP="0047727A">
      <w:pPr>
        <w:widowControl/>
        <w:spacing w:after="160" w:line="259" w:lineRule="auto"/>
      </w:pPr>
      <w:r w:rsidRPr="00A47214">
        <w:br w:type="page"/>
      </w:r>
    </w:p>
    <w:p w14:paraId="16D6AFBD" w14:textId="77777777" w:rsidR="00B00D9A" w:rsidRPr="00A47214" w:rsidRDefault="08507B65" w:rsidP="0056406F">
      <w:pPr>
        <w:pStyle w:val="Heading1"/>
      </w:pPr>
      <w:bookmarkStart w:id="50" w:name="_Toc150603307"/>
      <w:r w:rsidRPr="00A47214">
        <w:lastRenderedPageBreak/>
        <w:t>ZAKLJUČEK</w:t>
      </w:r>
      <w:bookmarkEnd w:id="50"/>
    </w:p>
    <w:p w14:paraId="07B3388F" w14:textId="3FF3EC84" w:rsidR="00FE1293" w:rsidRPr="00A47214" w:rsidRDefault="00404A52" w:rsidP="00B00D9A">
      <w:pPr>
        <w:pStyle w:val="Navadenodstavek"/>
      </w:pPr>
      <w:r w:rsidRPr="00A47214">
        <w:t xml:space="preserve">Ta seminarska je malo podrobnejši vpogled v delovanje </w:t>
      </w:r>
      <w:r w:rsidR="003E494B" w:rsidRPr="00A47214">
        <w:t>naprav USB</w:t>
      </w:r>
      <w:r w:rsidRPr="00A47214">
        <w:t xml:space="preserve"> in njihovih standardov. Na spletu res ni veliko seminarskih o USB v slovenščini še sploh pa ne tako podrobnih. V tej seminarski sem izpustil varnostne grožnje, kompatibilnost z drugimi standardi in protokole saj te</w:t>
      </w:r>
      <w:r w:rsidR="00E52C95" w:rsidRPr="00A47214">
        <w:t xml:space="preserve"> </w:t>
      </w:r>
      <w:r w:rsidRPr="00A47214">
        <w:t>stvari niso najpomembnejše po mojem mnenju.</w:t>
      </w:r>
    </w:p>
    <w:p w14:paraId="6D73D3D2" w14:textId="77777777" w:rsidR="00404A52" w:rsidRPr="00A47214" w:rsidRDefault="00404A52" w:rsidP="00B00D9A">
      <w:pPr>
        <w:pStyle w:val="Navadenodstavek"/>
      </w:pPr>
    </w:p>
    <w:p w14:paraId="2704A04A" w14:textId="77777777" w:rsidR="00FE1293" w:rsidRPr="00A47214" w:rsidRDefault="00FE1293" w:rsidP="003726FA">
      <w:pPr>
        <w:pStyle w:val="TOAHeading"/>
      </w:pPr>
      <w:r w:rsidRPr="00A47214">
        <w:t>Viri besedila</w:t>
      </w:r>
    </w:p>
    <w:p w14:paraId="78DE2EB6" w14:textId="7AEC7806" w:rsidR="008D34DF" w:rsidRPr="00A47214" w:rsidRDefault="00000000" w:rsidP="008D34DF">
      <w:pPr>
        <w:pStyle w:val="Navadenodstavek"/>
      </w:pPr>
      <w:hyperlink r:id="rId30" w:anchor="Assembler" w:history="1">
        <w:r w:rsidR="008D34DF" w:rsidRPr="00A47214">
          <w:rPr>
            <w:rStyle w:val="Hyperlink"/>
          </w:rPr>
          <w:t>https://en.wikipedia.org/wiki/Assembly_language#Assembler</w:t>
        </w:r>
      </w:hyperlink>
    </w:p>
    <w:p w14:paraId="01B0F3FD" w14:textId="77777777" w:rsidR="008D34DF" w:rsidRPr="00A47214" w:rsidRDefault="008D34DF" w:rsidP="008D34DF">
      <w:pPr>
        <w:pStyle w:val="Navadenodstavek"/>
      </w:pPr>
    </w:p>
    <w:sdt>
      <w:sdtPr>
        <w:rPr>
          <w:rFonts w:ascii="Times New Roman" w:eastAsia="Arial Unicode MS" w:hAnsi="Times New Roman" w:cs="Mangal"/>
          <w:b w:val="0"/>
          <w:caps w:val="0"/>
          <w:sz w:val="24"/>
          <w:szCs w:val="24"/>
        </w:rPr>
        <w:id w:val="-1988387185"/>
        <w:docPartObj>
          <w:docPartGallery w:val="Bibliographies"/>
          <w:docPartUnique/>
        </w:docPartObj>
      </w:sdtPr>
      <w:sdtContent>
        <w:p w14:paraId="6F7943FD" w14:textId="5918FFB0" w:rsidR="007A2838" w:rsidRPr="00A47214" w:rsidRDefault="007A2838">
          <w:pPr>
            <w:pStyle w:val="Heading1"/>
          </w:pPr>
          <w:r w:rsidRPr="00A47214">
            <w:t>VIRI</w:t>
          </w:r>
        </w:p>
        <w:sdt>
          <w:sdtPr>
            <w:rPr>
              <w:szCs w:val="24"/>
            </w:rPr>
            <w:id w:val="-573587230"/>
            <w:bibliography/>
          </w:sdtPr>
          <w:sdtContent>
            <w:p w14:paraId="1382D7F5" w14:textId="77777777" w:rsidR="007A2838" w:rsidRPr="00A47214" w:rsidRDefault="007A2838" w:rsidP="007A2838">
              <w:pPr>
                <w:pStyle w:val="Bibliography"/>
                <w:ind w:left="720" w:hanging="720"/>
                <w:rPr>
                  <w:szCs w:val="24"/>
                </w:rPr>
              </w:pPr>
              <w:r w:rsidRPr="00A47214">
                <w:fldChar w:fldCharType="begin"/>
              </w:r>
              <w:r w:rsidRPr="00A47214">
                <w:instrText xml:space="preserve"> BIBLIOGRAPHY </w:instrText>
              </w:r>
              <w:r w:rsidRPr="00A47214">
                <w:fldChar w:fldCharType="separate"/>
              </w:r>
              <w:r w:rsidRPr="00A47214">
                <w:rPr>
                  <w:i/>
                  <w:iCs/>
                </w:rPr>
                <w:t>Motorola 6800 - Wikipedia</w:t>
              </w:r>
              <w:r w:rsidRPr="00A47214">
                <w:t>. (11. 17 2023). Pridobljeno iz Wikipedia The Free Encyclopedia: https://en.wikipedia.org/wiki/Motorola_6800</w:t>
              </w:r>
            </w:p>
            <w:p w14:paraId="1DA3894E" w14:textId="76BF436E" w:rsidR="007A2838" w:rsidRPr="00A47214" w:rsidRDefault="007A2838" w:rsidP="007A2838">
              <w:pPr>
                <w:pStyle w:val="Bibliography"/>
                <w:ind w:left="720" w:hanging="720"/>
              </w:pPr>
              <w:r w:rsidRPr="00A47214">
                <w:rPr>
                  <w:i/>
                  <w:iCs/>
                </w:rPr>
                <w:t>QT Group</w:t>
              </w:r>
              <w:r w:rsidRPr="00A47214">
                <w:t>. (15. 11 2023). Pridobljeno iz spletnega mesta podjetja QT inc.: https://www.qt.io/</w:t>
              </w:r>
            </w:p>
            <w:p w14:paraId="1A324084" w14:textId="1B3BE959" w:rsidR="007A2838" w:rsidRPr="00A47214" w:rsidRDefault="007A2838" w:rsidP="007A2838">
              <w:r w:rsidRPr="00A47214">
                <w:rPr>
                  <w:b/>
                  <w:bCs/>
                </w:rPr>
                <w:fldChar w:fldCharType="end"/>
              </w:r>
            </w:p>
          </w:sdtContent>
        </w:sdt>
      </w:sdtContent>
    </w:sdt>
    <w:p w14:paraId="32FF8D8A" w14:textId="77777777" w:rsidR="008D34DF" w:rsidRPr="00A47214" w:rsidRDefault="008D34DF" w:rsidP="003726FA">
      <w:pPr>
        <w:pStyle w:val="TOAHeading"/>
      </w:pPr>
    </w:p>
    <w:p w14:paraId="59625F8B" w14:textId="77777777" w:rsidR="008D34DF" w:rsidRPr="00A47214" w:rsidRDefault="008D34DF" w:rsidP="003726FA">
      <w:pPr>
        <w:pStyle w:val="TOAHeading"/>
      </w:pPr>
    </w:p>
    <w:p w14:paraId="62778BC3" w14:textId="2244DFF4" w:rsidR="00897AD8" w:rsidRPr="00A47214" w:rsidRDefault="0065101A" w:rsidP="0056406F">
      <w:pPr>
        <w:pStyle w:val="Viri"/>
      </w:pPr>
      <w:r w:rsidRPr="00A47214">
        <w:rPr>
          <w:i/>
          <w:iCs/>
        </w:rPr>
        <w:t>Master/slave(Technology)</w:t>
      </w:r>
      <w:r w:rsidR="00897AD8" w:rsidRPr="00A47214">
        <w:t xml:space="preserve"> 20</w:t>
      </w:r>
      <w:r w:rsidRPr="00A47214">
        <w:t>22</w:t>
      </w:r>
      <w:r w:rsidR="00897AD8" w:rsidRPr="00A47214">
        <w:t xml:space="preserve"> [online]. Wikipedija, </w:t>
      </w:r>
      <w:r w:rsidRPr="00A47214">
        <w:t>The Free</w:t>
      </w:r>
      <w:r w:rsidR="00897AD8" w:rsidRPr="00A47214">
        <w:t xml:space="preserve"> </w:t>
      </w:r>
      <w:r w:rsidRPr="00A47214">
        <w:t>Encyclopedia</w:t>
      </w:r>
      <w:r w:rsidR="001620CC" w:rsidRPr="00A47214">
        <w:t xml:space="preserve">. Pridobljeno </w:t>
      </w:r>
      <w:r w:rsidRPr="00A47214">
        <w:t xml:space="preserve">7. 3. 2022 </w:t>
      </w:r>
      <w:r w:rsidR="00897AD8" w:rsidRPr="00A47214">
        <w:t xml:space="preserve">na spletnem naslovu: </w:t>
      </w:r>
      <w:r w:rsidRPr="00A47214">
        <w:t>https://en.wikipedia.org/wiki/Master/slave_(technology)</w:t>
      </w:r>
    </w:p>
    <w:p w14:paraId="068D11A7" w14:textId="2EE66E73" w:rsidR="0065101A" w:rsidRPr="00A47214" w:rsidRDefault="0065101A" w:rsidP="0065101A">
      <w:pPr>
        <w:pStyle w:val="Viri"/>
      </w:pPr>
      <w:r w:rsidRPr="00A47214">
        <w:rPr>
          <w:i/>
          <w:iCs/>
        </w:rPr>
        <w:t>USB</w:t>
      </w:r>
      <w:r w:rsidRPr="00A47214">
        <w:t xml:space="preserve"> 2022 [online]. Wikipedija, The Free Encyclopedia. Pridobljeno 7. 3. 2022 na spletnem naslovu: https://en.wikipedia.org/wiki/USB</w:t>
      </w:r>
    </w:p>
    <w:p w14:paraId="52E542D5" w14:textId="5C05E4A9" w:rsidR="0065101A" w:rsidRPr="00A47214" w:rsidRDefault="0065101A" w:rsidP="0065101A">
      <w:pPr>
        <w:pStyle w:val="Viri"/>
        <w:rPr>
          <w:i/>
          <w:iCs/>
        </w:rPr>
      </w:pPr>
      <w:r w:rsidRPr="00A47214">
        <w:rPr>
          <w:i/>
          <w:iCs/>
        </w:rPr>
        <w:t xml:space="preserve">Universal Serial Bus Specification </w:t>
      </w:r>
      <w:r w:rsidRPr="00A47214">
        <w:t>2022 [online]. Universal Serial Bus Specification. Pridobljeno 7. 3. 2022 na spletnem naslovu: https://fl.hw.cz/docs/usb/usb10doc.pdf</w:t>
      </w:r>
    </w:p>
    <w:p w14:paraId="6E3F5412" w14:textId="59731144" w:rsidR="0065101A" w:rsidRPr="00A47214" w:rsidRDefault="0065101A" w:rsidP="0065101A">
      <w:pPr>
        <w:pStyle w:val="Viri"/>
      </w:pPr>
      <w:r w:rsidRPr="00A47214">
        <w:rPr>
          <w:i/>
          <w:iCs/>
        </w:rPr>
        <w:t>USB Hardware</w:t>
      </w:r>
      <w:r w:rsidRPr="00A47214">
        <w:t xml:space="preserve"> 2022 [online]. Wikipedija, The Free Encyclopedia. Pridobljeno 7. 3. 2022 na spletnem naslovu: https://en.wikipedia.org/wiki/USB_hardware</w:t>
      </w:r>
    </w:p>
    <w:p w14:paraId="089C482C" w14:textId="1B0E6353" w:rsidR="0065101A" w:rsidRPr="00A47214" w:rsidRDefault="0065101A" w:rsidP="0065101A">
      <w:pPr>
        <w:pStyle w:val="Viri"/>
      </w:pPr>
      <w:r w:rsidRPr="00A47214">
        <w:rPr>
          <w:i/>
          <w:iCs/>
        </w:rPr>
        <w:t>USB 3.0</w:t>
      </w:r>
      <w:r w:rsidRPr="00A47214">
        <w:t xml:space="preserve"> 2022 [online]. Wikipedija, The Free Encyclopedia. Pridobljeno 7. 3. 2022 na spletnem naslovu: https://en.wikipedia.org/wiki/USB_3.0</w:t>
      </w:r>
    </w:p>
    <w:p w14:paraId="23FC07A2" w14:textId="52819424" w:rsidR="0065101A" w:rsidRPr="00A47214" w:rsidRDefault="0065101A" w:rsidP="0065101A">
      <w:pPr>
        <w:pStyle w:val="Viri"/>
      </w:pPr>
      <w:r w:rsidRPr="00A47214">
        <w:rPr>
          <w:i/>
          <w:iCs/>
        </w:rPr>
        <w:lastRenderedPageBreak/>
        <w:t xml:space="preserve">USB-C </w:t>
      </w:r>
      <w:r w:rsidRPr="00A47214">
        <w:t>2022 [online]. Wikipedija, The Free Encyclopedia. Pridobljeno 7. 3. 2022 na spletnem naslovu: https://en.wikipedia.org/wiki/USB-C</w:t>
      </w:r>
    </w:p>
    <w:p w14:paraId="605874BE" w14:textId="53AF0F93" w:rsidR="0065101A" w:rsidRPr="00A47214" w:rsidRDefault="00C47093" w:rsidP="0065101A">
      <w:pPr>
        <w:pStyle w:val="Viri"/>
      </w:pPr>
      <w:r w:rsidRPr="00A47214">
        <w:rPr>
          <w:i/>
          <w:iCs/>
        </w:rPr>
        <w:t>Star network</w:t>
      </w:r>
      <w:r w:rsidR="0065101A" w:rsidRPr="00A47214">
        <w:t xml:space="preserve"> 2022 [online]. Wikipedija, The Free Encyclopedia. Pridobljeno 7. 3. 2022 na spletnem naslovu: </w:t>
      </w:r>
      <w:r w:rsidRPr="00A47214">
        <w:t>https://en.wikipedia.org/wiki/Star_network</w:t>
      </w:r>
    </w:p>
    <w:p w14:paraId="3C388315" w14:textId="634F5CDD" w:rsidR="0065101A" w:rsidRPr="00A47214" w:rsidRDefault="00C47093" w:rsidP="0065101A">
      <w:pPr>
        <w:pStyle w:val="Viri"/>
      </w:pPr>
      <w:r w:rsidRPr="00A47214">
        <w:rPr>
          <w:i/>
          <w:iCs/>
        </w:rPr>
        <w:t>USB(Communications)</w:t>
      </w:r>
      <w:r w:rsidR="0065101A" w:rsidRPr="00A47214">
        <w:t xml:space="preserve"> 2022 [online]. Wikipedija, The Free Encyclopedia. Pridobljeno 7. 3. 2022 na spletnem naslovu: </w:t>
      </w:r>
      <w:r w:rsidRPr="00A47214">
        <w:t>https://en.wikipedia.org/wiki/USB_(Communications)</w:t>
      </w:r>
    </w:p>
    <w:p w14:paraId="60AF3130" w14:textId="4744E0CC" w:rsidR="0065101A" w:rsidRPr="00A47214" w:rsidRDefault="00C47093" w:rsidP="0065101A">
      <w:pPr>
        <w:pStyle w:val="Viri"/>
      </w:pPr>
      <w:r w:rsidRPr="00A47214">
        <w:rPr>
          <w:i/>
          <w:iCs/>
        </w:rPr>
        <w:t>Univerzalno serijsko vodilo</w:t>
      </w:r>
      <w:r w:rsidR="0065101A" w:rsidRPr="00A47214">
        <w:t xml:space="preserve"> 2022 [online]. Wikipedija, </w:t>
      </w:r>
      <w:r w:rsidRPr="00A47214">
        <w:t>prosta enciklopedija</w:t>
      </w:r>
      <w:r w:rsidR="0065101A" w:rsidRPr="00A47214">
        <w:t xml:space="preserve">. Pridobljeno 7. 3. 2022 na spletnem naslovu: </w:t>
      </w:r>
      <w:r w:rsidRPr="00A47214">
        <w:t>https://sl.wikipedia.org/wiki/Univerzalno_serijsko_vodilo</w:t>
      </w:r>
    </w:p>
    <w:p w14:paraId="51EFC015" w14:textId="4A008857" w:rsidR="0045052F" w:rsidRPr="00A47214" w:rsidRDefault="0045052F" w:rsidP="0045052F">
      <w:pPr>
        <w:pStyle w:val="Viri"/>
      </w:pPr>
      <w:r w:rsidRPr="00A47214">
        <w:rPr>
          <w:i/>
          <w:iCs/>
        </w:rPr>
        <w:t xml:space="preserve">What is Micro USB Pinout and Types </w:t>
      </w:r>
      <w:r w:rsidRPr="00A47214">
        <w:t xml:space="preserve">2022 [online]. eTechnophiles. Pridobljeno 7. 3. 2022 na spletnem naslovu: https://www.etechnophiles.com/micro-usb-pinout-features/ </w:t>
      </w:r>
    </w:p>
    <w:p w14:paraId="1D97CB7F" w14:textId="4B2195EA" w:rsidR="0045052F" w:rsidRPr="00A47214" w:rsidRDefault="0045052F" w:rsidP="00404A52">
      <w:pPr>
        <w:pStyle w:val="Viri"/>
      </w:pPr>
      <w:r w:rsidRPr="00A47214">
        <w:rPr>
          <w:i/>
          <w:iCs/>
        </w:rPr>
        <w:t>Univerzalno serijsko vodilo</w:t>
      </w:r>
      <w:r w:rsidRPr="00A47214">
        <w:t xml:space="preserve"> 2022 [online]. Wikipedija, prosta enciklopedija. Pridobljeno 7. 3. 2022 na spletnem naslovu: </w:t>
      </w:r>
      <w:r w:rsidR="00404A52" w:rsidRPr="00A47214">
        <w:t>https://sl.wikipedia.org/wiki/Univerzalno_serijsko_vodilo</w:t>
      </w:r>
    </w:p>
    <w:p w14:paraId="3CA8AC1B" w14:textId="50834EFA" w:rsidR="00404A52" w:rsidRPr="00A47214" w:rsidRDefault="00404A52" w:rsidP="00404A52">
      <w:pPr>
        <w:pStyle w:val="Viri"/>
      </w:pPr>
      <w:r w:rsidRPr="00A47214">
        <w:rPr>
          <w:i/>
          <w:iCs/>
        </w:rPr>
        <w:t>What is USB-C</w:t>
      </w:r>
      <w:r w:rsidRPr="00A47214">
        <w:t xml:space="preserve"> 2022 [online]. electronicsnotes Pridobljeno 7. 3. 2022 na spletnem naslovu: https://www.electronics-notes.com/articles/connectivity/usb-universal-serial-bus/usb-c-connector.php</w:t>
      </w:r>
    </w:p>
    <w:p w14:paraId="203CEDC1" w14:textId="6FA21255" w:rsidR="00404A52" w:rsidRPr="00A47214" w:rsidRDefault="00404A52" w:rsidP="00EA7B9D">
      <w:pPr>
        <w:pStyle w:val="Viri"/>
        <w:rPr>
          <w:i/>
          <w:iCs/>
        </w:rPr>
      </w:pPr>
      <w:r w:rsidRPr="00A47214">
        <w:rPr>
          <w:i/>
          <w:iCs/>
        </w:rPr>
        <w:t xml:space="preserve">USB 3.2 Specification Language Usage Guidelines from USB-IF </w:t>
      </w:r>
      <w:r w:rsidRPr="00A47214">
        <w:t>[online]. USB-IF Pridobljeno 7. 3. 2022 na spletnem naslovu:</w:t>
      </w:r>
      <w:r w:rsidR="00EA7B9D" w:rsidRPr="00A47214">
        <w:t xml:space="preserve"> https://www.usb.org/sites/default/files/usb_3_2_language_product_and_packaging_guidelines_final.pdf</w:t>
      </w:r>
    </w:p>
    <w:p w14:paraId="140289DB" w14:textId="77777777" w:rsidR="00EA7B9D" w:rsidRPr="00A47214" w:rsidRDefault="00EA7B9D" w:rsidP="00EA7B9D">
      <w:pPr>
        <w:pStyle w:val="Viri"/>
        <w:numPr>
          <w:ilvl w:val="0"/>
          <w:numId w:val="0"/>
        </w:numPr>
        <w:ind w:left="357"/>
        <w:rPr>
          <w:i/>
          <w:iCs/>
        </w:rPr>
      </w:pPr>
    </w:p>
    <w:p w14:paraId="1022362B" w14:textId="77777777" w:rsidR="00FE1293" w:rsidRPr="00A47214" w:rsidRDefault="00FE1293" w:rsidP="003726FA">
      <w:pPr>
        <w:pStyle w:val="TOAHeading"/>
      </w:pPr>
      <w:r w:rsidRPr="00A47214">
        <w:t>Viri slik</w:t>
      </w:r>
    </w:p>
    <w:p w14:paraId="66EACC0E" w14:textId="1DAE2476" w:rsidR="00404A52" w:rsidRPr="00A47214" w:rsidRDefault="00404A52" w:rsidP="00404A52">
      <w:pPr>
        <w:pStyle w:val="Viri"/>
        <w:numPr>
          <w:ilvl w:val="0"/>
          <w:numId w:val="5"/>
        </w:numPr>
      </w:pPr>
      <w:r w:rsidRPr="00A47214">
        <w:rPr>
          <w:i/>
          <w:iCs/>
        </w:rPr>
        <w:t>USB</w:t>
      </w:r>
      <w:r w:rsidRPr="00A47214">
        <w:t xml:space="preserve"> 2022 [online]. Wikipedija, The Free Encyclopedia. Pridobljeno 7. 3. 2022 na spletnem naslovu: https://en.wikipedia.org/wiki/USB</w:t>
      </w:r>
    </w:p>
    <w:p w14:paraId="710F8388" w14:textId="77777777" w:rsidR="00404A52" w:rsidRPr="00A47214" w:rsidRDefault="00404A52" w:rsidP="00404A52">
      <w:pPr>
        <w:pStyle w:val="Viri"/>
        <w:numPr>
          <w:ilvl w:val="0"/>
          <w:numId w:val="5"/>
        </w:numPr>
      </w:pPr>
      <w:r w:rsidRPr="00A47214">
        <w:rPr>
          <w:i/>
          <w:iCs/>
        </w:rPr>
        <w:t xml:space="preserve">What is Micro USB Pinout and Types </w:t>
      </w:r>
      <w:r w:rsidRPr="00A47214">
        <w:t xml:space="preserve">2022 [online]. eTechnophiles. Pridobljeno 7. 3. 2022 na spletnem naslovu: https://www.etechnophiles.com/micro-usb-pinout-features/ </w:t>
      </w:r>
    </w:p>
    <w:p w14:paraId="7BDE5A67" w14:textId="54FA2C24" w:rsidR="00404A52" w:rsidRPr="00A47214" w:rsidRDefault="00404A52" w:rsidP="00404A52">
      <w:pPr>
        <w:pStyle w:val="Viri"/>
        <w:numPr>
          <w:ilvl w:val="0"/>
          <w:numId w:val="5"/>
        </w:numPr>
      </w:pPr>
      <w:r w:rsidRPr="00A47214">
        <w:rPr>
          <w:i/>
          <w:iCs/>
        </w:rPr>
        <w:t>USB(Communications)</w:t>
      </w:r>
      <w:r w:rsidRPr="00A47214">
        <w:t xml:space="preserve"> 2022 [online]. Wikipedija, The Free Encyclopedia. Pridobljeno 7. 3. 2022 na spletnem naslovu: https://en.wikipedia.org/wiki/USB_(Communications)</w:t>
      </w:r>
    </w:p>
    <w:p w14:paraId="0039DBB9" w14:textId="77777777" w:rsidR="00070F0C" w:rsidRPr="00A47214" w:rsidRDefault="00070F0C" w:rsidP="00FE1293"/>
    <w:p w14:paraId="4253563D" w14:textId="77777777" w:rsidR="00070F0C" w:rsidRPr="00A47214" w:rsidRDefault="00070F0C" w:rsidP="00FE1293"/>
    <w:p w14:paraId="79DB7B78" w14:textId="77777777" w:rsidR="00070F0C" w:rsidRPr="00A47214" w:rsidRDefault="00070F0C" w:rsidP="00FE1293"/>
    <w:p w14:paraId="0BBFBB33" w14:textId="77777777" w:rsidR="00070F0C" w:rsidRPr="00A47214" w:rsidRDefault="00070F0C" w:rsidP="00FE1293"/>
    <w:p w14:paraId="449DA611" w14:textId="77777777" w:rsidR="00070F0C" w:rsidRPr="00A47214" w:rsidRDefault="00070F0C" w:rsidP="00FE1293"/>
    <w:p w14:paraId="55B1940A" w14:textId="77777777" w:rsidR="00070F0C" w:rsidRPr="00A47214" w:rsidRDefault="00070F0C" w:rsidP="00FE1293"/>
    <w:p w14:paraId="5FA3F7F9" w14:textId="77777777" w:rsidR="00070F0C" w:rsidRPr="00A47214" w:rsidRDefault="00070F0C" w:rsidP="00FE1293"/>
    <w:p w14:paraId="59F01FD6" w14:textId="77777777" w:rsidR="00070F0C" w:rsidRPr="00A47214" w:rsidRDefault="00070F0C" w:rsidP="00FE1293"/>
    <w:p w14:paraId="3E82D61F" w14:textId="7DE2541E" w:rsidR="008E3987" w:rsidRPr="00A47214" w:rsidRDefault="008E3987" w:rsidP="00FE1293"/>
    <w:p w14:paraId="24B80035" w14:textId="4B7160E3" w:rsidR="00E75E07" w:rsidRPr="00A47214" w:rsidRDefault="00E75E07" w:rsidP="00FE1293"/>
    <w:p w14:paraId="04B645C5" w14:textId="77777777" w:rsidR="000D6167" w:rsidRPr="00A47214" w:rsidRDefault="000D6167" w:rsidP="00FE1293"/>
    <w:p w14:paraId="1DD3E3DF" w14:textId="77777777" w:rsidR="0061331F" w:rsidRPr="00A47214" w:rsidRDefault="0061331F" w:rsidP="00FE1293"/>
    <w:sectPr w:rsidR="0061331F" w:rsidRPr="00A47214" w:rsidSect="000B16C4">
      <w:headerReference w:type="default" r:id="rId31"/>
      <w:footerReference w:type="default" r:id="rId32"/>
      <w:type w:val="continuous"/>
      <w:pgSz w:w="11906" w:h="16838"/>
      <w:pgMar w:top="1983" w:right="1417" w:bottom="1416" w:left="1701" w:header="1417" w:footer="850" w:gutter="0"/>
      <w:pgNumType w:start="0"/>
      <w:cols w:space="708"/>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5D457" w14:textId="77777777" w:rsidR="00EB48FD" w:rsidRDefault="00EB48FD">
      <w:r>
        <w:separator/>
      </w:r>
    </w:p>
  </w:endnote>
  <w:endnote w:type="continuationSeparator" w:id="0">
    <w:p w14:paraId="6D6D2709" w14:textId="77777777" w:rsidR="00EB48FD" w:rsidRDefault="00EB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F997" w14:textId="0A47C695" w:rsidR="004E1BF9" w:rsidRDefault="004E1BF9">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C5F3" w14:textId="62FA9996" w:rsidR="004E1BF9" w:rsidRDefault="004E1BF9">
    <w:pPr>
      <w:pStyle w:val="Footer"/>
    </w:pPr>
    <w:r>
      <w:tab/>
    </w:r>
    <w:r>
      <w:t>Maribor,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D6B7D" w14:textId="77777777" w:rsidR="00C745BD" w:rsidRDefault="00BE0B3A">
    <w:pPr>
      <w:pStyle w:val="Footer"/>
      <w:jc w:val="right"/>
    </w:pPr>
    <w:r>
      <w:fldChar w:fldCharType="begin"/>
    </w:r>
    <w:r>
      <w:instrText xml:space="preserve"> PAGE   </w:instrText>
    </w:r>
    <w:r>
      <w:fldChar w:fldCharType="separate"/>
    </w:r>
    <w:r w:rsidR="00FA5AA6">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A9CE1" w14:textId="77777777" w:rsidR="00EB48FD" w:rsidRDefault="00EB48FD">
      <w:r>
        <w:separator/>
      </w:r>
    </w:p>
  </w:footnote>
  <w:footnote w:type="continuationSeparator" w:id="0">
    <w:p w14:paraId="12160F8E" w14:textId="77777777" w:rsidR="00EB48FD" w:rsidRDefault="00EB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A722" w14:textId="77777777" w:rsidR="00C745BD" w:rsidRDefault="00C745BD" w:rsidP="000B16C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414F" w14:textId="1F5E52A9" w:rsidR="00C745BD" w:rsidRPr="00361481" w:rsidRDefault="00361481" w:rsidP="00361481">
    <w:pPr>
      <w:pStyle w:val="Header"/>
    </w:pPr>
    <w:r w:rsidRPr="00361481">
      <w:t>EMULATOR MIKROPROCESORJA MOTOROLA M680X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629F"/>
    <w:multiLevelType w:val="hybridMultilevel"/>
    <w:tmpl w:val="8ECE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F0C9E"/>
    <w:multiLevelType w:val="hybridMultilevel"/>
    <w:tmpl w:val="63703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35962"/>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67A2F95"/>
    <w:multiLevelType w:val="hybridMultilevel"/>
    <w:tmpl w:val="0FACB550"/>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1831B3"/>
    <w:multiLevelType w:val="hybridMultilevel"/>
    <w:tmpl w:val="D6AAFA14"/>
    <w:lvl w:ilvl="0" w:tplc="4224E694">
      <w:start w:val="1"/>
      <w:numFmt w:val="decimal"/>
      <w:pStyle w:val="Viri"/>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45342720"/>
    <w:multiLevelType w:val="hybridMultilevel"/>
    <w:tmpl w:val="D186A3A2"/>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880" w:hanging="360"/>
      </w:pPr>
    </w:lvl>
    <w:lvl w:ilvl="4" w:tplc="04240019">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558768E5"/>
    <w:multiLevelType w:val="hybridMultilevel"/>
    <w:tmpl w:val="9CEED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9531A"/>
    <w:multiLevelType w:val="hybridMultilevel"/>
    <w:tmpl w:val="D35ADB3A"/>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9F3D89"/>
    <w:multiLevelType w:val="hybridMultilevel"/>
    <w:tmpl w:val="F676A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193288">
    <w:abstractNumId w:val="4"/>
  </w:num>
  <w:num w:numId="2" w16cid:durableId="1595242689">
    <w:abstractNumId w:val="2"/>
  </w:num>
  <w:num w:numId="3" w16cid:durableId="2145737071">
    <w:abstractNumId w:val="4"/>
    <w:lvlOverride w:ilvl="0">
      <w:startOverride w:val="1"/>
    </w:lvlOverride>
  </w:num>
  <w:num w:numId="4" w16cid:durableId="11408518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045699">
    <w:abstractNumId w:val="4"/>
    <w:lvlOverride w:ilvl="0">
      <w:startOverride w:val="1"/>
    </w:lvlOverride>
  </w:num>
  <w:num w:numId="6" w16cid:durableId="1408766552">
    <w:abstractNumId w:val="7"/>
  </w:num>
  <w:num w:numId="7" w16cid:durableId="2138140647">
    <w:abstractNumId w:val="3"/>
  </w:num>
  <w:num w:numId="8" w16cid:durableId="1976062757">
    <w:abstractNumId w:val="0"/>
  </w:num>
  <w:num w:numId="9" w16cid:durableId="1864898787">
    <w:abstractNumId w:val="8"/>
  </w:num>
  <w:num w:numId="10" w16cid:durableId="880897787">
    <w:abstractNumId w:val="6"/>
  </w:num>
  <w:num w:numId="11" w16cid:durableId="348263354">
    <w:abstractNumId w:val="1"/>
  </w:num>
  <w:num w:numId="12" w16cid:durableId="315493879">
    <w:abstractNumId w:val="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14-00">
    <w15:presenceInfo w15:providerId="None" w15:userId="E1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9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9A"/>
    <w:rsid w:val="00000794"/>
    <w:rsid w:val="0000521A"/>
    <w:rsid w:val="00005678"/>
    <w:rsid w:val="00025350"/>
    <w:rsid w:val="00043B23"/>
    <w:rsid w:val="0004636C"/>
    <w:rsid w:val="000472E0"/>
    <w:rsid w:val="00066A88"/>
    <w:rsid w:val="00070F0C"/>
    <w:rsid w:val="0008542E"/>
    <w:rsid w:val="00091C72"/>
    <w:rsid w:val="0009206C"/>
    <w:rsid w:val="00093335"/>
    <w:rsid w:val="00097405"/>
    <w:rsid w:val="000B2E1B"/>
    <w:rsid w:val="000C536B"/>
    <w:rsid w:val="000C6F50"/>
    <w:rsid w:val="000C7E56"/>
    <w:rsid w:val="000D6167"/>
    <w:rsid w:val="000D61DF"/>
    <w:rsid w:val="000E0A26"/>
    <w:rsid w:val="00101AFF"/>
    <w:rsid w:val="00112966"/>
    <w:rsid w:val="001239A1"/>
    <w:rsid w:val="001620CC"/>
    <w:rsid w:val="00162A31"/>
    <w:rsid w:val="001802BB"/>
    <w:rsid w:val="001817F4"/>
    <w:rsid w:val="00183B34"/>
    <w:rsid w:val="0018516C"/>
    <w:rsid w:val="00193E06"/>
    <w:rsid w:val="001A7E12"/>
    <w:rsid w:val="001B7633"/>
    <w:rsid w:val="001C0819"/>
    <w:rsid w:val="001C29C5"/>
    <w:rsid w:val="001C5187"/>
    <w:rsid w:val="001D055D"/>
    <w:rsid w:val="001D0A28"/>
    <w:rsid w:val="001D69AB"/>
    <w:rsid w:val="001E147D"/>
    <w:rsid w:val="001E5D78"/>
    <w:rsid w:val="001F4B59"/>
    <w:rsid w:val="001F4DDA"/>
    <w:rsid w:val="001F4E84"/>
    <w:rsid w:val="00200444"/>
    <w:rsid w:val="00204C25"/>
    <w:rsid w:val="00207016"/>
    <w:rsid w:val="00222EEA"/>
    <w:rsid w:val="00225F59"/>
    <w:rsid w:val="00233216"/>
    <w:rsid w:val="00247C04"/>
    <w:rsid w:val="002569A8"/>
    <w:rsid w:val="0026052B"/>
    <w:rsid w:val="00271009"/>
    <w:rsid w:val="00282E28"/>
    <w:rsid w:val="00297957"/>
    <w:rsid w:val="002B34F9"/>
    <w:rsid w:val="002C2321"/>
    <w:rsid w:val="002E1DF6"/>
    <w:rsid w:val="002F0591"/>
    <w:rsid w:val="002F1C31"/>
    <w:rsid w:val="003017D3"/>
    <w:rsid w:val="003116D4"/>
    <w:rsid w:val="00322FE2"/>
    <w:rsid w:val="00323E65"/>
    <w:rsid w:val="003259AF"/>
    <w:rsid w:val="00326D5A"/>
    <w:rsid w:val="00331EC6"/>
    <w:rsid w:val="003548DE"/>
    <w:rsid w:val="00355B91"/>
    <w:rsid w:val="00361481"/>
    <w:rsid w:val="003616C0"/>
    <w:rsid w:val="00371ECD"/>
    <w:rsid w:val="003726FA"/>
    <w:rsid w:val="0038026F"/>
    <w:rsid w:val="00380B3E"/>
    <w:rsid w:val="00382D6C"/>
    <w:rsid w:val="00390324"/>
    <w:rsid w:val="003B5888"/>
    <w:rsid w:val="003C2810"/>
    <w:rsid w:val="003D2C1E"/>
    <w:rsid w:val="003D4758"/>
    <w:rsid w:val="003E369E"/>
    <w:rsid w:val="003E494B"/>
    <w:rsid w:val="003F123E"/>
    <w:rsid w:val="003F3541"/>
    <w:rsid w:val="003F40B2"/>
    <w:rsid w:val="00400BDC"/>
    <w:rsid w:val="00404A52"/>
    <w:rsid w:val="00417F8F"/>
    <w:rsid w:val="004213DE"/>
    <w:rsid w:val="00426340"/>
    <w:rsid w:val="0044158C"/>
    <w:rsid w:val="00446206"/>
    <w:rsid w:val="0045052F"/>
    <w:rsid w:val="004568CA"/>
    <w:rsid w:val="00462B19"/>
    <w:rsid w:val="00466C3F"/>
    <w:rsid w:val="004675DB"/>
    <w:rsid w:val="0047727A"/>
    <w:rsid w:val="00480457"/>
    <w:rsid w:val="00497385"/>
    <w:rsid w:val="004A3BB9"/>
    <w:rsid w:val="004A4883"/>
    <w:rsid w:val="004E0641"/>
    <w:rsid w:val="004E1BF9"/>
    <w:rsid w:val="004F0F17"/>
    <w:rsid w:val="004F5772"/>
    <w:rsid w:val="00504B31"/>
    <w:rsid w:val="0051254B"/>
    <w:rsid w:val="00512768"/>
    <w:rsid w:val="00523027"/>
    <w:rsid w:val="00536D37"/>
    <w:rsid w:val="00541504"/>
    <w:rsid w:val="00551D62"/>
    <w:rsid w:val="005532D2"/>
    <w:rsid w:val="00556D66"/>
    <w:rsid w:val="0056406F"/>
    <w:rsid w:val="00584DCE"/>
    <w:rsid w:val="005A037A"/>
    <w:rsid w:val="005A0E2D"/>
    <w:rsid w:val="005A2611"/>
    <w:rsid w:val="005A4272"/>
    <w:rsid w:val="005B3917"/>
    <w:rsid w:val="005B53B4"/>
    <w:rsid w:val="005B5E7D"/>
    <w:rsid w:val="005D4B78"/>
    <w:rsid w:val="005D6389"/>
    <w:rsid w:val="005F731A"/>
    <w:rsid w:val="00606E5F"/>
    <w:rsid w:val="006070A3"/>
    <w:rsid w:val="00612503"/>
    <w:rsid w:val="0061331F"/>
    <w:rsid w:val="00614C2A"/>
    <w:rsid w:val="00621429"/>
    <w:rsid w:val="006216B5"/>
    <w:rsid w:val="00624428"/>
    <w:rsid w:val="00647040"/>
    <w:rsid w:val="0065101A"/>
    <w:rsid w:val="00656E3D"/>
    <w:rsid w:val="006662A2"/>
    <w:rsid w:val="0066631B"/>
    <w:rsid w:val="0067594A"/>
    <w:rsid w:val="00682EA0"/>
    <w:rsid w:val="00696E96"/>
    <w:rsid w:val="006B68B9"/>
    <w:rsid w:val="006C3A3C"/>
    <w:rsid w:val="006D2084"/>
    <w:rsid w:val="006E05D1"/>
    <w:rsid w:val="006F2087"/>
    <w:rsid w:val="00700212"/>
    <w:rsid w:val="00700B8F"/>
    <w:rsid w:val="00707AB5"/>
    <w:rsid w:val="00712084"/>
    <w:rsid w:val="00715006"/>
    <w:rsid w:val="00722293"/>
    <w:rsid w:val="007232ED"/>
    <w:rsid w:val="007342CF"/>
    <w:rsid w:val="007418DD"/>
    <w:rsid w:val="00754EF8"/>
    <w:rsid w:val="00763AEF"/>
    <w:rsid w:val="00770EDD"/>
    <w:rsid w:val="00780484"/>
    <w:rsid w:val="00781EC9"/>
    <w:rsid w:val="007957DD"/>
    <w:rsid w:val="007A2838"/>
    <w:rsid w:val="007A3F86"/>
    <w:rsid w:val="007A4552"/>
    <w:rsid w:val="007B2E84"/>
    <w:rsid w:val="007B6920"/>
    <w:rsid w:val="007B7831"/>
    <w:rsid w:val="007D0345"/>
    <w:rsid w:val="007D67D0"/>
    <w:rsid w:val="007E2633"/>
    <w:rsid w:val="007E5046"/>
    <w:rsid w:val="007F21BD"/>
    <w:rsid w:val="007F481C"/>
    <w:rsid w:val="007F4E22"/>
    <w:rsid w:val="007F5352"/>
    <w:rsid w:val="0080598A"/>
    <w:rsid w:val="00814D43"/>
    <w:rsid w:val="00834BB8"/>
    <w:rsid w:val="008450F8"/>
    <w:rsid w:val="0084619B"/>
    <w:rsid w:val="00847D6B"/>
    <w:rsid w:val="0086313E"/>
    <w:rsid w:val="008679AD"/>
    <w:rsid w:val="00887E91"/>
    <w:rsid w:val="00897AD8"/>
    <w:rsid w:val="008C2EE9"/>
    <w:rsid w:val="008C3E3D"/>
    <w:rsid w:val="008C69C4"/>
    <w:rsid w:val="008D34DF"/>
    <w:rsid w:val="008D6DF0"/>
    <w:rsid w:val="008E025F"/>
    <w:rsid w:val="008E0E03"/>
    <w:rsid w:val="008E3987"/>
    <w:rsid w:val="00900B63"/>
    <w:rsid w:val="0091176D"/>
    <w:rsid w:val="00917023"/>
    <w:rsid w:val="00920176"/>
    <w:rsid w:val="00931E14"/>
    <w:rsid w:val="009333B6"/>
    <w:rsid w:val="0093676C"/>
    <w:rsid w:val="0094782D"/>
    <w:rsid w:val="00954B53"/>
    <w:rsid w:val="00956C5C"/>
    <w:rsid w:val="0096512A"/>
    <w:rsid w:val="0097402E"/>
    <w:rsid w:val="0098168A"/>
    <w:rsid w:val="009928A8"/>
    <w:rsid w:val="00995AD8"/>
    <w:rsid w:val="009961F7"/>
    <w:rsid w:val="009965B7"/>
    <w:rsid w:val="009A15EF"/>
    <w:rsid w:val="009A72A1"/>
    <w:rsid w:val="009B29FD"/>
    <w:rsid w:val="009B5CE1"/>
    <w:rsid w:val="009C7284"/>
    <w:rsid w:val="009D6838"/>
    <w:rsid w:val="009E27D0"/>
    <w:rsid w:val="009E5F7F"/>
    <w:rsid w:val="009F33D9"/>
    <w:rsid w:val="00A261E2"/>
    <w:rsid w:val="00A346E4"/>
    <w:rsid w:val="00A36B0B"/>
    <w:rsid w:val="00A36BF7"/>
    <w:rsid w:val="00A47214"/>
    <w:rsid w:val="00A61D19"/>
    <w:rsid w:val="00A70945"/>
    <w:rsid w:val="00A7505E"/>
    <w:rsid w:val="00A75E5F"/>
    <w:rsid w:val="00A97D98"/>
    <w:rsid w:val="00AA063B"/>
    <w:rsid w:val="00AA37EA"/>
    <w:rsid w:val="00AC736D"/>
    <w:rsid w:val="00AE3381"/>
    <w:rsid w:val="00AE400B"/>
    <w:rsid w:val="00B00D9A"/>
    <w:rsid w:val="00B016E5"/>
    <w:rsid w:val="00B02615"/>
    <w:rsid w:val="00B03076"/>
    <w:rsid w:val="00B22CD3"/>
    <w:rsid w:val="00B252CB"/>
    <w:rsid w:val="00B411BF"/>
    <w:rsid w:val="00B46866"/>
    <w:rsid w:val="00B5534C"/>
    <w:rsid w:val="00B64B5A"/>
    <w:rsid w:val="00B7450B"/>
    <w:rsid w:val="00B83C9A"/>
    <w:rsid w:val="00BA02D7"/>
    <w:rsid w:val="00BA1321"/>
    <w:rsid w:val="00BC341C"/>
    <w:rsid w:val="00BC5E8F"/>
    <w:rsid w:val="00BE0B3A"/>
    <w:rsid w:val="00BE1A9E"/>
    <w:rsid w:val="00BF1794"/>
    <w:rsid w:val="00BF2DE7"/>
    <w:rsid w:val="00C10490"/>
    <w:rsid w:val="00C1167D"/>
    <w:rsid w:val="00C12C9E"/>
    <w:rsid w:val="00C13D17"/>
    <w:rsid w:val="00C15DC5"/>
    <w:rsid w:val="00C36396"/>
    <w:rsid w:val="00C41335"/>
    <w:rsid w:val="00C42227"/>
    <w:rsid w:val="00C47093"/>
    <w:rsid w:val="00C5095E"/>
    <w:rsid w:val="00C527AE"/>
    <w:rsid w:val="00C70383"/>
    <w:rsid w:val="00C745BD"/>
    <w:rsid w:val="00C76911"/>
    <w:rsid w:val="00C77036"/>
    <w:rsid w:val="00C7734D"/>
    <w:rsid w:val="00C81B5E"/>
    <w:rsid w:val="00C8533E"/>
    <w:rsid w:val="00CB06F6"/>
    <w:rsid w:val="00CC7807"/>
    <w:rsid w:val="00CD59C0"/>
    <w:rsid w:val="00CE0443"/>
    <w:rsid w:val="00CE10E8"/>
    <w:rsid w:val="00D12F8E"/>
    <w:rsid w:val="00D16963"/>
    <w:rsid w:val="00D35637"/>
    <w:rsid w:val="00D41786"/>
    <w:rsid w:val="00D4328B"/>
    <w:rsid w:val="00D57613"/>
    <w:rsid w:val="00D63324"/>
    <w:rsid w:val="00D63746"/>
    <w:rsid w:val="00D711F2"/>
    <w:rsid w:val="00D7328A"/>
    <w:rsid w:val="00D74292"/>
    <w:rsid w:val="00D7749E"/>
    <w:rsid w:val="00DA3B55"/>
    <w:rsid w:val="00DC0049"/>
    <w:rsid w:val="00DC2AE5"/>
    <w:rsid w:val="00DF6E3E"/>
    <w:rsid w:val="00E06EC7"/>
    <w:rsid w:val="00E14175"/>
    <w:rsid w:val="00E27C47"/>
    <w:rsid w:val="00E34249"/>
    <w:rsid w:val="00E41A99"/>
    <w:rsid w:val="00E455FC"/>
    <w:rsid w:val="00E459D1"/>
    <w:rsid w:val="00E52C95"/>
    <w:rsid w:val="00E57336"/>
    <w:rsid w:val="00E62ADA"/>
    <w:rsid w:val="00E63458"/>
    <w:rsid w:val="00E6555F"/>
    <w:rsid w:val="00E71640"/>
    <w:rsid w:val="00E75E07"/>
    <w:rsid w:val="00EA724C"/>
    <w:rsid w:val="00EA7B9D"/>
    <w:rsid w:val="00EB48FD"/>
    <w:rsid w:val="00EB6E21"/>
    <w:rsid w:val="00ED6FEF"/>
    <w:rsid w:val="00EE1C29"/>
    <w:rsid w:val="00F01420"/>
    <w:rsid w:val="00F07919"/>
    <w:rsid w:val="00F22B64"/>
    <w:rsid w:val="00F42427"/>
    <w:rsid w:val="00F53A9B"/>
    <w:rsid w:val="00F62D92"/>
    <w:rsid w:val="00F65768"/>
    <w:rsid w:val="00F70053"/>
    <w:rsid w:val="00F73064"/>
    <w:rsid w:val="00F7369D"/>
    <w:rsid w:val="00F76B6F"/>
    <w:rsid w:val="00F82713"/>
    <w:rsid w:val="00F95763"/>
    <w:rsid w:val="00FA010F"/>
    <w:rsid w:val="00FA1AEE"/>
    <w:rsid w:val="00FA5AA6"/>
    <w:rsid w:val="00FB7B72"/>
    <w:rsid w:val="00FD0A31"/>
    <w:rsid w:val="00FE1293"/>
    <w:rsid w:val="00FE1643"/>
    <w:rsid w:val="00FE2824"/>
    <w:rsid w:val="00FF15B7"/>
    <w:rsid w:val="00FF2D6F"/>
    <w:rsid w:val="08507B6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44377"/>
  <w15:chartTrackingRefBased/>
  <w15:docId w15:val="{9BE105A4-F727-4CB1-B823-280BD818F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CC"/>
    <w:pPr>
      <w:widowControl w:val="0"/>
      <w:spacing w:after="0" w:line="240" w:lineRule="auto"/>
    </w:pPr>
    <w:rPr>
      <w:rFonts w:ascii="Times New Roman" w:eastAsia="Arial Unicode MS" w:hAnsi="Times New Roman" w:cs="Mangal"/>
      <w:sz w:val="24"/>
      <w:szCs w:val="24"/>
      <w:lang w:eastAsia="zh-CN" w:bidi="hi-IN"/>
    </w:rPr>
  </w:style>
  <w:style w:type="paragraph" w:styleId="Heading1">
    <w:name w:val="heading 1"/>
    <w:next w:val="Navadenodstavek"/>
    <w:link w:val="Heading1Char"/>
    <w:uiPriority w:val="9"/>
    <w:qFormat/>
    <w:rsid w:val="001620CC"/>
    <w:pPr>
      <w:keepNext/>
      <w:keepLines/>
      <w:numPr>
        <w:numId w:val="2"/>
      </w:numPr>
      <w:spacing w:before="840" w:after="240" w:line="240" w:lineRule="auto"/>
      <w:ind w:left="431" w:hanging="431"/>
      <w:outlineLvl w:val="0"/>
    </w:pPr>
    <w:rPr>
      <w:rFonts w:ascii="Arial" w:eastAsiaTheme="majorEastAsia" w:hAnsi="Arial" w:cstheme="majorBidi"/>
      <w:b/>
      <w:caps/>
      <w:sz w:val="32"/>
      <w:szCs w:val="32"/>
      <w:lang w:eastAsia="zh-CN" w:bidi="hi-IN"/>
    </w:rPr>
  </w:style>
  <w:style w:type="paragraph" w:styleId="Heading2">
    <w:name w:val="heading 2"/>
    <w:basedOn w:val="Title"/>
    <w:next w:val="Navadenodstavek"/>
    <w:link w:val="Heading2Char"/>
    <w:uiPriority w:val="9"/>
    <w:qFormat/>
    <w:rsid w:val="001620CC"/>
    <w:pPr>
      <w:keepNext/>
      <w:numPr>
        <w:ilvl w:val="1"/>
        <w:numId w:val="2"/>
      </w:numPr>
      <w:tabs>
        <w:tab w:val="num" w:pos="576"/>
      </w:tabs>
      <w:spacing w:before="480" w:after="240"/>
      <w:ind w:left="578" w:hanging="578"/>
      <w:contextualSpacing w:val="0"/>
      <w:outlineLvl w:val="1"/>
    </w:pPr>
    <w:rPr>
      <w:rFonts w:ascii="Arial" w:eastAsia="Arial Unicode MS" w:hAnsi="Arial"/>
      <w:b/>
      <w:bCs/>
      <w:spacing w:val="0"/>
      <w:kern w:val="0"/>
      <w:sz w:val="28"/>
      <w:szCs w:val="32"/>
    </w:rPr>
  </w:style>
  <w:style w:type="paragraph" w:styleId="Heading3">
    <w:name w:val="heading 3"/>
    <w:basedOn w:val="Title"/>
    <w:next w:val="Navadenodstavek"/>
    <w:link w:val="Heading3Char"/>
    <w:uiPriority w:val="9"/>
    <w:qFormat/>
    <w:rsid w:val="00FE1293"/>
    <w:pPr>
      <w:keepNext/>
      <w:numPr>
        <w:ilvl w:val="2"/>
        <w:numId w:val="2"/>
      </w:numPr>
      <w:tabs>
        <w:tab w:val="num" w:pos="720"/>
      </w:tabs>
      <w:spacing w:before="283" w:after="170"/>
      <w:contextualSpacing w:val="0"/>
      <w:outlineLvl w:val="2"/>
    </w:pPr>
    <w:rPr>
      <w:rFonts w:ascii="Arial" w:eastAsia="Arial Unicode MS" w:hAnsi="Arial"/>
      <w:b/>
      <w:bCs/>
      <w:spacing w:val="0"/>
      <w:kern w:val="0"/>
      <w:sz w:val="24"/>
      <w:szCs w:val="28"/>
    </w:rPr>
  </w:style>
  <w:style w:type="paragraph" w:styleId="Heading4">
    <w:name w:val="heading 4"/>
    <w:basedOn w:val="Title"/>
    <w:next w:val="Navadenodstavek"/>
    <w:link w:val="Heading4Char"/>
    <w:uiPriority w:val="9"/>
    <w:qFormat/>
    <w:rsid w:val="0051254B"/>
    <w:pPr>
      <w:keepNext/>
      <w:numPr>
        <w:ilvl w:val="3"/>
        <w:numId w:val="2"/>
      </w:numPr>
      <w:tabs>
        <w:tab w:val="num" w:pos="864"/>
      </w:tabs>
      <w:spacing w:before="120" w:after="120"/>
      <w:contextualSpacing w:val="0"/>
      <w:outlineLvl w:val="3"/>
    </w:pPr>
    <w:rPr>
      <w:rFonts w:ascii="Times New Roman" w:eastAsia="Arial Unicode MS" w:hAnsi="Times New Roman"/>
      <w:b/>
      <w:bCs/>
      <w:iCs/>
      <w:spacing w:val="0"/>
      <w:kern w:val="0"/>
      <w:sz w:val="25"/>
      <w:szCs w:val="27"/>
    </w:rPr>
  </w:style>
  <w:style w:type="paragraph" w:styleId="Heading5">
    <w:name w:val="heading 5"/>
    <w:basedOn w:val="Title"/>
    <w:next w:val="BodyText"/>
    <w:link w:val="Heading5Char"/>
    <w:qFormat/>
    <w:rsid w:val="00FE1293"/>
    <w:pPr>
      <w:numPr>
        <w:ilvl w:val="4"/>
        <w:numId w:val="2"/>
      </w:numPr>
      <w:tabs>
        <w:tab w:val="num" w:pos="1008"/>
      </w:tabs>
      <w:spacing w:before="120" w:after="60"/>
      <w:contextualSpacing w:val="0"/>
      <w:outlineLvl w:val="4"/>
    </w:pPr>
    <w:rPr>
      <w:rFonts w:ascii="Times New Roman" w:eastAsia="Arial Unicode MS" w:hAnsi="Times New Roman"/>
      <w:b/>
      <w:bCs/>
      <w:spacing w:val="0"/>
      <w:kern w:val="0"/>
      <w:sz w:val="24"/>
      <w:szCs w:val="24"/>
    </w:rPr>
  </w:style>
  <w:style w:type="paragraph" w:styleId="Heading6">
    <w:name w:val="heading 6"/>
    <w:basedOn w:val="Title"/>
    <w:next w:val="BodyText"/>
    <w:link w:val="Heading6Char"/>
    <w:qFormat/>
    <w:rsid w:val="00FE1293"/>
    <w:pPr>
      <w:numPr>
        <w:ilvl w:val="5"/>
        <w:numId w:val="2"/>
      </w:numPr>
      <w:tabs>
        <w:tab w:val="num" w:pos="1152"/>
      </w:tabs>
      <w:spacing w:before="60" w:after="60"/>
      <w:contextualSpacing w:val="0"/>
      <w:jc w:val="center"/>
      <w:outlineLvl w:val="5"/>
    </w:pPr>
    <w:rPr>
      <w:rFonts w:ascii="Times New Roman" w:eastAsia="Arial Unicode MS" w:hAnsi="Times New Roman"/>
      <w:b/>
      <w:bCs/>
      <w:i/>
      <w:iCs/>
      <w:spacing w:val="0"/>
      <w:kern w:val="0"/>
      <w:sz w:val="24"/>
      <w:szCs w:val="24"/>
    </w:rPr>
  </w:style>
  <w:style w:type="paragraph" w:styleId="Heading7">
    <w:name w:val="heading 7"/>
    <w:basedOn w:val="Title"/>
    <w:next w:val="BodyText"/>
    <w:link w:val="Heading7Char"/>
    <w:qFormat/>
    <w:rsid w:val="00FE1293"/>
    <w:pPr>
      <w:numPr>
        <w:ilvl w:val="6"/>
        <w:numId w:val="2"/>
      </w:numPr>
      <w:tabs>
        <w:tab w:val="num" w:pos="1296"/>
      </w:tabs>
      <w:spacing w:before="60" w:after="60"/>
      <w:contextualSpacing w:val="0"/>
      <w:jc w:val="center"/>
      <w:outlineLvl w:val="6"/>
    </w:pPr>
    <w:rPr>
      <w:rFonts w:ascii="Times New Roman" w:eastAsia="Arial Unicode MS" w:hAnsi="Times New Roman"/>
      <w:b/>
      <w:bCs/>
      <w:spacing w:val="0"/>
      <w:kern w:val="0"/>
      <w:sz w:val="22"/>
      <w:szCs w:val="22"/>
    </w:rPr>
  </w:style>
  <w:style w:type="paragraph" w:styleId="Heading8">
    <w:name w:val="heading 8"/>
    <w:basedOn w:val="Title"/>
    <w:next w:val="BodyText"/>
    <w:link w:val="Heading8Char"/>
    <w:qFormat/>
    <w:rsid w:val="00FE1293"/>
    <w:pPr>
      <w:numPr>
        <w:ilvl w:val="7"/>
        <w:numId w:val="2"/>
      </w:numPr>
      <w:tabs>
        <w:tab w:val="num" w:pos="1440"/>
      </w:tabs>
      <w:spacing w:before="60" w:after="60"/>
      <w:contextualSpacing w:val="0"/>
      <w:jc w:val="center"/>
      <w:outlineLvl w:val="7"/>
    </w:pPr>
    <w:rPr>
      <w:rFonts w:ascii="Times New Roman" w:eastAsia="Arial Unicode MS" w:hAnsi="Times New Roman"/>
      <w:b/>
      <w:bCs/>
      <w:i/>
      <w:iCs/>
      <w:spacing w:val="0"/>
      <w:kern w:val="0"/>
      <w:sz w:val="22"/>
      <w:szCs w:val="22"/>
    </w:rPr>
  </w:style>
  <w:style w:type="paragraph" w:styleId="Heading9">
    <w:name w:val="heading 9"/>
    <w:basedOn w:val="Title"/>
    <w:next w:val="BodyText"/>
    <w:link w:val="Heading9Char"/>
    <w:qFormat/>
    <w:rsid w:val="00FE1293"/>
    <w:pPr>
      <w:numPr>
        <w:ilvl w:val="8"/>
        <w:numId w:val="2"/>
      </w:numPr>
      <w:tabs>
        <w:tab w:val="num" w:pos="1584"/>
      </w:tabs>
      <w:spacing w:before="60" w:after="60"/>
      <w:contextualSpacing w:val="0"/>
      <w:jc w:val="center"/>
      <w:outlineLvl w:val="8"/>
    </w:pPr>
    <w:rPr>
      <w:rFonts w:ascii="Times New Roman" w:eastAsia="Arial Unicode MS" w:hAnsi="Times New Roman"/>
      <w:b/>
      <w:bCs/>
      <w:spacing w:val="0"/>
      <w:kern w:val="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CC"/>
    <w:rPr>
      <w:rFonts w:ascii="Arial" w:eastAsiaTheme="majorEastAsia" w:hAnsi="Arial" w:cstheme="majorBidi"/>
      <w:b/>
      <w:caps/>
      <w:sz w:val="32"/>
      <w:szCs w:val="32"/>
      <w:lang w:eastAsia="zh-CN" w:bidi="hi-IN"/>
    </w:rPr>
  </w:style>
  <w:style w:type="character" w:customStyle="1" w:styleId="Heading2Char">
    <w:name w:val="Heading 2 Char"/>
    <w:basedOn w:val="DefaultParagraphFont"/>
    <w:link w:val="Heading2"/>
    <w:uiPriority w:val="9"/>
    <w:rsid w:val="001620CC"/>
    <w:rPr>
      <w:rFonts w:ascii="Arial" w:eastAsia="Arial Unicode MS" w:hAnsi="Arial" w:cs="Mangal"/>
      <w:b/>
      <w:bCs/>
      <w:sz w:val="28"/>
      <w:szCs w:val="32"/>
      <w:lang w:eastAsia="zh-CN" w:bidi="hi-IN"/>
    </w:rPr>
  </w:style>
  <w:style w:type="character" w:customStyle="1" w:styleId="Heading3Char">
    <w:name w:val="Heading 3 Char"/>
    <w:basedOn w:val="DefaultParagraphFont"/>
    <w:link w:val="Heading3"/>
    <w:uiPriority w:val="9"/>
    <w:rsid w:val="00FE1293"/>
    <w:rPr>
      <w:rFonts w:ascii="Arial" w:eastAsia="Arial Unicode MS" w:hAnsi="Arial" w:cs="Mangal"/>
      <w:b/>
      <w:bCs/>
      <w:sz w:val="24"/>
      <w:szCs w:val="28"/>
      <w:lang w:eastAsia="zh-CN" w:bidi="hi-IN"/>
    </w:rPr>
  </w:style>
  <w:style w:type="character" w:customStyle="1" w:styleId="Heading4Char">
    <w:name w:val="Heading 4 Char"/>
    <w:basedOn w:val="DefaultParagraphFont"/>
    <w:link w:val="Heading4"/>
    <w:uiPriority w:val="9"/>
    <w:rsid w:val="0051254B"/>
    <w:rPr>
      <w:rFonts w:ascii="Times New Roman" w:eastAsia="Arial Unicode MS" w:hAnsi="Times New Roman" w:cs="Mangal"/>
      <w:b/>
      <w:bCs/>
      <w:iCs/>
      <w:sz w:val="25"/>
      <w:szCs w:val="27"/>
      <w:lang w:eastAsia="zh-CN" w:bidi="hi-IN"/>
    </w:rPr>
  </w:style>
  <w:style w:type="character" w:customStyle="1" w:styleId="Heading5Char">
    <w:name w:val="Heading 5 Char"/>
    <w:basedOn w:val="DefaultParagraphFont"/>
    <w:link w:val="Heading5"/>
    <w:rsid w:val="00FE1293"/>
    <w:rPr>
      <w:rFonts w:ascii="Times New Roman" w:eastAsia="Arial Unicode MS" w:hAnsi="Times New Roman" w:cs="Mangal"/>
      <w:b/>
      <w:bCs/>
      <w:sz w:val="24"/>
      <w:szCs w:val="24"/>
      <w:lang w:eastAsia="zh-CN" w:bidi="hi-IN"/>
    </w:rPr>
  </w:style>
  <w:style w:type="character" w:customStyle="1" w:styleId="Heading6Char">
    <w:name w:val="Heading 6 Char"/>
    <w:basedOn w:val="DefaultParagraphFont"/>
    <w:link w:val="Heading6"/>
    <w:rsid w:val="00FE1293"/>
    <w:rPr>
      <w:rFonts w:ascii="Times New Roman" w:eastAsia="Arial Unicode MS" w:hAnsi="Times New Roman" w:cs="Mangal"/>
      <w:b/>
      <w:bCs/>
      <w:i/>
      <w:iCs/>
      <w:sz w:val="24"/>
      <w:szCs w:val="24"/>
      <w:lang w:eastAsia="zh-CN" w:bidi="hi-IN"/>
    </w:rPr>
  </w:style>
  <w:style w:type="character" w:customStyle="1" w:styleId="Heading7Char">
    <w:name w:val="Heading 7 Char"/>
    <w:basedOn w:val="DefaultParagraphFont"/>
    <w:link w:val="Heading7"/>
    <w:rsid w:val="00FE1293"/>
    <w:rPr>
      <w:rFonts w:ascii="Times New Roman" w:eastAsia="Arial Unicode MS" w:hAnsi="Times New Roman" w:cs="Mangal"/>
      <w:b/>
      <w:bCs/>
      <w:lang w:eastAsia="zh-CN" w:bidi="hi-IN"/>
    </w:rPr>
  </w:style>
  <w:style w:type="character" w:customStyle="1" w:styleId="Heading8Char">
    <w:name w:val="Heading 8 Char"/>
    <w:basedOn w:val="DefaultParagraphFont"/>
    <w:link w:val="Heading8"/>
    <w:rsid w:val="00FE1293"/>
    <w:rPr>
      <w:rFonts w:ascii="Times New Roman" w:eastAsia="Arial Unicode MS" w:hAnsi="Times New Roman" w:cs="Mangal"/>
      <w:b/>
      <w:bCs/>
      <w:i/>
      <w:iCs/>
      <w:lang w:eastAsia="zh-CN" w:bidi="hi-IN"/>
    </w:rPr>
  </w:style>
  <w:style w:type="character" w:customStyle="1" w:styleId="Heading9Char">
    <w:name w:val="Heading 9 Char"/>
    <w:basedOn w:val="DefaultParagraphFont"/>
    <w:link w:val="Heading9"/>
    <w:rsid w:val="00FE1293"/>
    <w:rPr>
      <w:rFonts w:ascii="Times New Roman" w:eastAsia="Arial Unicode MS" w:hAnsi="Times New Roman" w:cs="Mangal"/>
      <w:b/>
      <w:bCs/>
      <w:sz w:val="21"/>
      <w:szCs w:val="21"/>
      <w:lang w:eastAsia="zh-CN" w:bidi="hi-IN"/>
    </w:rPr>
  </w:style>
  <w:style w:type="paragraph" w:styleId="BodyText">
    <w:name w:val="Body Text"/>
    <w:basedOn w:val="Normal"/>
    <w:link w:val="BodyTextChar"/>
    <w:rsid w:val="00FE1293"/>
    <w:pPr>
      <w:spacing w:before="57" w:after="57" w:line="288" w:lineRule="auto"/>
    </w:pPr>
  </w:style>
  <w:style w:type="character" w:customStyle="1" w:styleId="BodyTextChar">
    <w:name w:val="Body Text Char"/>
    <w:basedOn w:val="DefaultParagraphFont"/>
    <w:link w:val="BodyText"/>
    <w:rsid w:val="00FE1293"/>
    <w:rPr>
      <w:rFonts w:ascii="Times New Roman" w:eastAsia="Arial Unicode MS" w:hAnsi="Times New Roman" w:cs="Mangal"/>
      <w:sz w:val="24"/>
      <w:szCs w:val="24"/>
      <w:lang w:eastAsia="zh-CN" w:bidi="hi-IN"/>
    </w:rPr>
  </w:style>
  <w:style w:type="paragraph" w:styleId="Caption">
    <w:name w:val="caption"/>
    <w:basedOn w:val="Normal"/>
    <w:qFormat/>
    <w:rsid w:val="00FE1293"/>
    <w:pPr>
      <w:suppressLineNumbers/>
      <w:spacing w:before="120" w:after="120"/>
      <w:jc w:val="center"/>
    </w:pPr>
    <w:rPr>
      <w:b/>
      <w:iCs/>
      <w:sz w:val="22"/>
    </w:rPr>
  </w:style>
  <w:style w:type="paragraph" w:customStyle="1" w:styleId="Naslovnica1">
    <w:name w:val="Naslovnica 1"/>
    <w:qFormat/>
    <w:rsid w:val="005A0E2D"/>
    <w:pPr>
      <w:widowControl w:val="0"/>
      <w:spacing w:before="240" w:after="240" w:line="240" w:lineRule="auto"/>
      <w:jc w:val="center"/>
    </w:pPr>
    <w:rPr>
      <w:rFonts w:ascii="Arial" w:eastAsia="Arial Unicode MS" w:hAnsi="Arial" w:cs="Mangal"/>
      <w:b/>
      <w:bCs/>
      <w:caps/>
      <w:sz w:val="36"/>
      <w:szCs w:val="32"/>
      <w:lang w:eastAsia="zh-CN" w:bidi="hi-IN"/>
    </w:rPr>
  </w:style>
  <w:style w:type="paragraph" w:styleId="Header">
    <w:name w:val="header"/>
    <w:basedOn w:val="Normal"/>
    <w:link w:val="HeaderChar"/>
    <w:rsid w:val="00FE1293"/>
    <w:pPr>
      <w:suppressLineNumbers/>
      <w:pBdr>
        <w:bottom w:val="single" w:sz="4" w:space="1" w:color="000000"/>
      </w:pBdr>
      <w:tabs>
        <w:tab w:val="center" w:pos="4394"/>
        <w:tab w:val="right" w:pos="8788"/>
      </w:tabs>
    </w:pPr>
    <w:rPr>
      <w:sz w:val="21"/>
    </w:rPr>
  </w:style>
  <w:style w:type="character" w:customStyle="1" w:styleId="HeaderChar">
    <w:name w:val="Header Char"/>
    <w:basedOn w:val="DefaultParagraphFont"/>
    <w:link w:val="Header"/>
    <w:rsid w:val="00FE1293"/>
    <w:rPr>
      <w:rFonts w:ascii="Times New Roman" w:eastAsia="Arial Unicode MS" w:hAnsi="Times New Roman" w:cs="Mangal"/>
      <w:sz w:val="21"/>
      <w:szCs w:val="24"/>
      <w:lang w:eastAsia="zh-CN" w:bidi="hi-IN"/>
    </w:rPr>
  </w:style>
  <w:style w:type="paragraph" w:styleId="Footer">
    <w:name w:val="footer"/>
    <w:basedOn w:val="Normal"/>
    <w:link w:val="FooterChar"/>
    <w:rsid w:val="00FE1293"/>
    <w:pPr>
      <w:suppressLineNumbers/>
      <w:tabs>
        <w:tab w:val="center" w:pos="4394"/>
        <w:tab w:val="right" w:pos="8788"/>
      </w:tabs>
    </w:pPr>
  </w:style>
  <w:style w:type="character" w:customStyle="1" w:styleId="FooterChar">
    <w:name w:val="Footer Char"/>
    <w:basedOn w:val="DefaultParagraphFont"/>
    <w:link w:val="Footer"/>
    <w:rsid w:val="00FE1293"/>
    <w:rPr>
      <w:rFonts w:ascii="Times New Roman" w:eastAsia="Arial Unicode MS" w:hAnsi="Times New Roman" w:cs="Mangal"/>
      <w:sz w:val="24"/>
      <w:szCs w:val="24"/>
      <w:lang w:eastAsia="zh-CN" w:bidi="hi-IN"/>
    </w:rPr>
  </w:style>
  <w:style w:type="paragraph" w:customStyle="1" w:styleId="Naslovnica2">
    <w:name w:val="Naslovnica 2"/>
    <w:basedOn w:val="Naslovnica1"/>
    <w:qFormat/>
    <w:rsid w:val="005A0E2D"/>
    <w:pPr>
      <w:spacing w:before="0" w:after="283"/>
    </w:pPr>
    <w:rPr>
      <w:b w:val="0"/>
      <w:caps w:val="0"/>
      <w:sz w:val="24"/>
      <w:szCs w:val="28"/>
    </w:rPr>
  </w:style>
  <w:style w:type="paragraph" w:customStyle="1" w:styleId="Naslovnica3">
    <w:name w:val="Naslovnica 3"/>
    <w:basedOn w:val="Naslovnica2"/>
    <w:rsid w:val="005A0E2D"/>
    <w:pPr>
      <w:jc w:val="left"/>
    </w:pPr>
    <w:rPr>
      <w:b/>
      <w:bCs w:val="0"/>
      <w:szCs w:val="24"/>
    </w:rPr>
  </w:style>
  <w:style w:type="paragraph" w:customStyle="1" w:styleId="Navadenodstavek">
    <w:name w:val="Navaden odstavek"/>
    <w:basedOn w:val="Normal"/>
    <w:qFormat/>
    <w:rsid w:val="00FE1293"/>
    <w:pPr>
      <w:widowControl/>
      <w:spacing w:before="120" w:after="120" w:line="288" w:lineRule="auto"/>
      <w:jc w:val="both"/>
    </w:pPr>
  </w:style>
  <w:style w:type="paragraph" w:customStyle="1" w:styleId="Alineja">
    <w:name w:val="Alineja"/>
    <w:basedOn w:val="Navadenodstavek"/>
    <w:qFormat/>
    <w:rsid w:val="00FE1293"/>
    <w:pPr>
      <w:tabs>
        <w:tab w:val="num" w:pos="227"/>
      </w:tabs>
      <w:ind w:left="794" w:hanging="227"/>
      <w:contextualSpacing/>
    </w:pPr>
  </w:style>
  <w:style w:type="paragraph" w:styleId="TOAHeading">
    <w:name w:val="toa heading"/>
    <w:rsid w:val="002F1C31"/>
    <w:pPr>
      <w:suppressLineNumbers/>
      <w:spacing w:before="600" w:after="360" w:line="240" w:lineRule="auto"/>
    </w:pPr>
    <w:rPr>
      <w:rFonts w:ascii="Arial" w:eastAsiaTheme="majorEastAsia" w:hAnsi="Arial" w:cstheme="majorBidi"/>
      <w:b/>
      <w:bCs/>
      <w:caps/>
      <w:sz w:val="32"/>
      <w:szCs w:val="32"/>
      <w:lang w:eastAsia="zh-CN" w:bidi="hi-IN"/>
    </w:rPr>
  </w:style>
  <w:style w:type="paragraph" w:styleId="TOC1">
    <w:name w:val="toc 1"/>
    <w:basedOn w:val="Normal"/>
    <w:uiPriority w:val="39"/>
    <w:qFormat/>
    <w:rsid w:val="00FE1293"/>
    <w:pPr>
      <w:suppressLineNumbers/>
      <w:tabs>
        <w:tab w:val="right" w:leader="dot" w:pos="8788"/>
      </w:tabs>
      <w:spacing w:before="113"/>
    </w:pPr>
    <w:rPr>
      <w:b/>
    </w:rPr>
  </w:style>
  <w:style w:type="paragraph" w:styleId="TOC2">
    <w:name w:val="toc 2"/>
    <w:basedOn w:val="Normal"/>
    <w:uiPriority w:val="39"/>
    <w:qFormat/>
    <w:rsid w:val="00BE0B3A"/>
    <w:pPr>
      <w:suppressLineNumbers/>
      <w:tabs>
        <w:tab w:val="left" w:pos="849"/>
        <w:tab w:val="right" w:leader="dot" w:pos="8788"/>
      </w:tabs>
      <w:spacing w:before="57"/>
      <w:ind w:left="283"/>
    </w:pPr>
    <w:rPr>
      <w:noProof/>
    </w:rPr>
  </w:style>
  <w:style w:type="paragraph" w:styleId="TOC3">
    <w:name w:val="toc 3"/>
    <w:basedOn w:val="Normal"/>
    <w:uiPriority w:val="39"/>
    <w:qFormat/>
    <w:rsid w:val="00BE0B3A"/>
    <w:pPr>
      <w:suppressLineNumbers/>
      <w:tabs>
        <w:tab w:val="left" w:pos="1415"/>
        <w:tab w:val="right" w:leader="dot" w:pos="8788"/>
      </w:tabs>
      <w:spacing w:before="57"/>
      <w:ind w:left="566"/>
    </w:pPr>
    <w:rPr>
      <w:noProof/>
    </w:rPr>
  </w:style>
  <w:style w:type="paragraph" w:customStyle="1" w:styleId="Viri">
    <w:name w:val="Viri"/>
    <w:basedOn w:val="Normal"/>
    <w:qFormat/>
    <w:rsid w:val="00897AD8"/>
    <w:pPr>
      <w:numPr>
        <w:numId w:val="1"/>
      </w:numPr>
      <w:spacing w:before="113" w:after="113" w:line="288" w:lineRule="auto"/>
      <w:ind w:left="357" w:hanging="357"/>
    </w:pPr>
    <w:rPr>
      <w:sz w:val="22"/>
      <w:szCs w:val="22"/>
    </w:rPr>
  </w:style>
  <w:style w:type="paragraph" w:customStyle="1" w:styleId="Vsebinatabele">
    <w:name w:val="Vsebina tabele"/>
    <w:basedOn w:val="Normal"/>
    <w:qFormat/>
    <w:rsid w:val="00FE1293"/>
    <w:pPr>
      <w:suppressLineNumbers/>
    </w:pPr>
  </w:style>
  <w:style w:type="paragraph" w:customStyle="1" w:styleId="Izvleek">
    <w:name w:val="Izvleček"/>
    <w:basedOn w:val="Navadenodstavek"/>
    <w:qFormat/>
    <w:rsid w:val="00FE1293"/>
    <w:pPr>
      <w:ind w:left="567" w:right="567"/>
    </w:pPr>
    <w:rPr>
      <w:i/>
      <w:iCs/>
    </w:rPr>
  </w:style>
  <w:style w:type="paragraph" w:styleId="TOCHeading">
    <w:name w:val="TOC Heading"/>
    <w:basedOn w:val="Heading1"/>
    <w:next w:val="Normal"/>
    <w:uiPriority w:val="39"/>
    <w:unhideWhenUsed/>
    <w:qFormat/>
    <w:rsid w:val="00FE1293"/>
    <w:pPr>
      <w:spacing w:before="480" w:line="276" w:lineRule="auto"/>
      <w:outlineLvl w:val="9"/>
    </w:pPr>
    <w:rPr>
      <w:b w:val="0"/>
      <w:bCs/>
      <w:sz w:val="28"/>
      <w:szCs w:val="28"/>
      <w:lang w:eastAsia="sl-SI"/>
    </w:rPr>
  </w:style>
  <w:style w:type="paragraph" w:styleId="Title">
    <w:name w:val="Title"/>
    <w:basedOn w:val="Normal"/>
    <w:next w:val="Normal"/>
    <w:link w:val="TitleChar"/>
    <w:uiPriority w:val="10"/>
    <w:qFormat/>
    <w:rsid w:val="00FE1293"/>
    <w:pPr>
      <w:contextualSpacing/>
    </w:pPr>
    <w:rPr>
      <w:rFonts w:asciiTheme="majorHAnsi" w:eastAsiaTheme="majorEastAsia" w:hAnsiTheme="majorHAnsi"/>
      <w:spacing w:val="-10"/>
      <w:kern w:val="28"/>
      <w:sz w:val="56"/>
      <w:szCs w:val="50"/>
    </w:rPr>
  </w:style>
  <w:style w:type="character" w:customStyle="1" w:styleId="TitleChar">
    <w:name w:val="Title Char"/>
    <w:basedOn w:val="DefaultParagraphFont"/>
    <w:link w:val="Title"/>
    <w:uiPriority w:val="10"/>
    <w:rsid w:val="00FE1293"/>
    <w:rPr>
      <w:rFonts w:asciiTheme="majorHAnsi" w:eastAsiaTheme="majorEastAsia" w:hAnsiTheme="majorHAnsi" w:cs="Mangal"/>
      <w:spacing w:val="-10"/>
      <w:kern w:val="28"/>
      <w:sz w:val="56"/>
      <w:szCs w:val="50"/>
      <w:lang w:eastAsia="zh-CN" w:bidi="hi-IN"/>
    </w:rPr>
  </w:style>
  <w:style w:type="character" w:styleId="Hyperlink">
    <w:name w:val="Hyperlink"/>
    <w:basedOn w:val="DefaultParagraphFont"/>
    <w:uiPriority w:val="99"/>
    <w:unhideWhenUsed/>
    <w:rsid w:val="003726FA"/>
    <w:rPr>
      <w:color w:val="0563C1" w:themeColor="hyperlink"/>
      <w:u w:val="single"/>
    </w:rPr>
  </w:style>
  <w:style w:type="character" w:styleId="UnresolvedMention">
    <w:name w:val="Unresolved Mention"/>
    <w:basedOn w:val="DefaultParagraphFont"/>
    <w:uiPriority w:val="99"/>
    <w:semiHidden/>
    <w:unhideWhenUsed/>
    <w:rsid w:val="00D63324"/>
    <w:rPr>
      <w:color w:val="605E5C"/>
      <w:shd w:val="clear" w:color="auto" w:fill="E1DFDD"/>
    </w:rPr>
  </w:style>
  <w:style w:type="character" w:styleId="FollowedHyperlink">
    <w:name w:val="FollowedHyperlink"/>
    <w:basedOn w:val="DefaultParagraphFont"/>
    <w:uiPriority w:val="99"/>
    <w:semiHidden/>
    <w:unhideWhenUsed/>
    <w:rsid w:val="00A97D98"/>
    <w:rPr>
      <w:color w:val="954F72" w:themeColor="followedHyperlink"/>
      <w:u w:val="single"/>
    </w:rPr>
  </w:style>
  <w:style w:type="paragraph" w:styleId="TOC4">
    <w:name w:val="toc 4"/>
    <w:basedOn w:val="Normal"/>
    <w:next w:val="Normal"/>
    <w:autoRedefine/>
    <w:uiPriority w:val="39"/>
    <w:unhideWhenUsed/>
    <w:rsid w:val="0051254B"/>
    <w:pPr>
      <w:spacing w:after="100"/>
      <w:ind w:left="720"/>
    </w:pPr>
    <w:rPr>
      <w:szCs w:val="21"/>
    </w:rPr>
  </w:style>
  <w:style w:type="paragraph" w:customStyle="1" w:styleId="msonormal0">
    <w:name w:val="msonormal"/>
    <w:basedOn w:val="Normal"/>
    <w:rsid w:val="00CE10E8"/>
    <w:pPr>
      <w:widowControl/>
      <w:spacing w:before="100" w:beforeAutospacing="1" w:after="100" w:afterAutospacing="1"/>
    </w:pPr>
    <w:rPr>
      <w:rFonts w:eastAsiaTheme="minorEastAsia" w:cs="Times New Roman"/>
      <w:lang w:bidi="ar-SA"/>
    </w:rPr>
  </w:style>
  <w:style w:type="paragraph" w:customStyle="1" w:styleId="mw-tag-markers">
    <w:name w:val="mw-tag-markers"/>
    <w:basedOn w:val="Normal"/>
    <w:rsid w:val="00CE10E8"/>
    <w:pPr>
      <w:widowControl/>
      <w:spacing w:before="100" w:beforeAutospacing="1" w:after="100" w:afterAutospacing="1"/>
    </w:pPr>
    <w:rPr>
      <w:rFonts w:eastAsiaTheme="minorEastAsia" w:cs="Times New Roman"/>
      <w:i/>
      <w:iCs/>
      <w:sz w:val="22"/>
      <w:szCs w:val="22"/>
      <w:lang w:bidi="ar-SA"/>
    </w:rPr>
  </w:style>
  <w:style w:type="paragraph" w:customStyle="1" w:styleId="checkuser-show">
    <w:name w:val="check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sysop-show">
    <w:name w:val="sysop-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show">
    <w:name w:val="abusefilter-show"/>
    <w:basedOn w:val="Normal"/>
    <w:rsid w:val="00CE10E8"/>
    <w:pPr>
      <w:widowControl/>
      <w:spacing w:before="100" w:beforeAutospacing="1" w:after="100" w:afterAutospacing="1"/>
    </w:pPr>
    <w:rPr>
      <w:rFonts w:eastAsiaTheme="minorEastAsia" w:cs="Times New Roman"/>
      <w:vanish/>
      <w:lang w:bidi="ar-SA"/>
    </w:rPr>
  </w:style>
  <w:style w:type="paragraph" w:customStyle="1" w:styleId="abusefilter-helper-show">
    <w:name w:val="abusefilter-helper-show"/>
    <w:basedOn w:val="Normal"/>
    <w:rsid w:val="00CE10E8"/>
    <w:pPr>
      <w:widowControl/>
      <w:spacing w:before="100" w:beforeAutospacing="1" w:after="100" w:afterAutospacing="1"/>
    </w:pPr>
    <w:rPr>
      <w:rFonts w:eastAsiaTheme="minorEastAsia" w:cs="Times New Roman"/>
      <w:vanish/>
      <w:lang w:bidi="ar-SA"/>
    </w:rPr>
  </w:style>
  <w:style w:type="paragraph" w:customStyle="1" w:styleId="patroller-show">
    <w:name w:val="patroller-show"/>
    <w:basedOn w:val="Normal"/>
    <w:rsid w:val="00CE10E8"/>
    <w:pPr>
      <w:widowControl/>
      <w:spacing w:before="100" w:beforeAutospacing="1" w:after="100" w:afterAutospacing="1"/>
    </w:pPr>
    <w:rPr>
      <w:rFonts w:eastAsiaTheme="minorEastAsia" w:cs="Times New Roman"/>
      <w:vanish/>
      <w:lang w:bidi="ar-SA"/>
    </w:rPr>
  </w:style>
  <w:style w:type="paragraph" w:customStyle="1" w:styleId="templateeditor-show">
    <w:name w:val="templateedito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mover-show">
    <w:name w:val="extendedmover-show"/>
    <w:basedOn w:val="Normal"/>
    <w:rsid w:val="00CE10E8"/>
    <w:pPr>
      <w:widowControl/>
      <w:spacing w:before="100" w:beforeAutospacing="1" w:after="100" w:afterAutospacing="1"/>
    </w:pPr>
    <w:rPr>
      <w:rFonts w:eastAsiaTheme="minorEastAsia" w:cs="Times New Roman"/>
      <w:vanish/>
      <w:lang w:bidi="ar-SA"/>
    </w:rPr>
  </w:style>
  <w:style w:type="paragraph" w:customStyle="1" w:styleId="extendedconfirmed-show">
    <w:name w:val="extended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autoconfirmed-show">
    <w:name w:val="autoconfirmed-show"/>
    <w:basedOn w:val="Normal"/>
    <w:rsid w:val="00CE10E8"/>
    <w:pPr>
      <w:widowControl/>
      <w:spacing w:before="100" w:beforeAutospacing="1" w:after="100" w:afterAutospacing="1"/>
    </w:pPr>
    <w:rPr>
      <w:rFonts w:eastAsiaTheme="minorEastAsia" w:cs="Times New Roman"/>
      <w:vanish/>
      <w:lang w:bidi="ar-SA"/>
    </w:rPr>
  </w:style>
  <w:style w:type="paragraph" w:customStyle="1" w:styleId="user-show">
    <w:name w:val="user-show"/>
    <w:basedOn w:val="Normal"/>
    <w:rsid w:val="00CE10E8"/>
    <w:pPr>
      <w:widowControl/>
      <w:spacing w:before="100" w:beforeAutospacing="1" w:after="100" w:afterAutospacing="1"/>
    </w:pPr>
    <w:rPr>
      <w:rFonts w:eastAsiaTheme="minorEastAsia" w:cs="Times New Roman"/>
      <w:vanish/>
      <w:lang w:bidi="ar-SA"/>
    </w:rPr>
  </w:style>
  <w:style w:type="paragraph" w:customStyle="1" w:styleId="mwe-math-fallback-image-display">
    <w:name w:val="mwe-math-fallback-image-display"/>
    <w:basedOn w:val="Normal"/>
    <w:rsid w:val="00CE10E8"/>
    <w:pPr>
      <w:widowControl/>
      <w:spacing w:before="144" w:after="144"/>
      <w:ind w:left="384"/>
    </w:pPr>
    <w:rPr>
      <w:rFonts w:eastAsiaTheme="minorEastAsia" w:cs="Times New Roman"/>
      <w:lang w:bidi="ar-SA"/>
    </w:rPr>
  </w:style>
  <w:style w:type="paragraph" w:customStyle="1" w:styleId="mwe-math-mathml-display">
    <w:name w:val="mwe-math-mathml-display"/>
    <w:basedOn w:val="Normal"/>
    <w:rsid w:val="00CE10E8"/>
    <w:pPr>
      <w:widowControl/>
      <w:spacing w:before="144" w:after="144"/>
      <w:ind w:left="384"/>
    </w:pPr>
    <w:rPr>
      <w:rFonts w:eastAsiaTheme="minorEastAsia" w:cs="Times New Roman"/>
      <w:lang w:bidi="ar-SA"/>
    </w:rPr>
  </w:style>
  <w:style w:type="paragraph" w:customStyle="1" w:styleId="flaggedrevsdraftsynced">
    <w:name w:val="flaggedrevs_draft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flaggedrevsstablesynced">
    <w:name w:val="flaggedrevs_stable_synced"/>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
    <w:name w:val="infobox"/>
    <w:basedOn w:val="Normal"/>
    <w:rsid w:val="00CE10E8"/>
    <w:pPr>
      <w:widowControl/>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eastAsiaTheme="minorEastAsia" w:cs="Times New Roman"/>
      <w:color w:val="000000"/>
      <w:sz w:val="21"/>
      <w:szCs w:val="21"/>
      <w:lang w:bidi="ar-SA"/>
    </w:rPr>
  </w:style>
  <w:style w:type="paragraph" w:customStyle="1" w:styleId="infobox-header">
    <w:name w:val="infobox-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label">
    <w:name w:val="infobox-label"/>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above">
    <w:name w:val="infobox-abov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full-data">
    <w:name w:val="infobox-full-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data">
    <w:name w:val="infobox-data"/>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below">
    <w:name w:val="infobox-below"/>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subheader">
    <w:name w:val="infobox-subheade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image">
    <w:name w:val="infobox-image"/>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navbar">
    <w:name w:val="infobox-navbar"/>
    <w:basedOn w:val="Normal"/>
    <w:rsid w:val="00CE10E8"/>
    <w:pPr>
      <w:widowControl/>
      <w:spacing w:before="100" w:beforeAutospacing="1" w:after="100" w:afterAutospacing="1"/>
      <w:textAlignment w:val="top"/>
    </w:pPr>
    <w:rPr>
      <w:rFonts w:eastAsiaTheme="minorEastAsia" w:cs="Times New Roman"/>
      <w:lang w:bidi="ar-SA"/>
    </w:rPr>
  </w:style>
  <w:style w:type="paragraph" w:customStyle="1" w:styleId="infobox-title">
    <w:name w:val="infobox-title"/>
    <w:basedOn w:val="Normal"/>
    <w:rsid w:val="00CE10E8"/>
    <w:pPr>
      <w:widowControl/>
      <w:spacing w:before="100" w:beforeAutospacing="1" w:after="100" w:afterAutospacing="1"/>
    </w:pPr>
    <w:rPr>
      <w:rFonts w:eastAsiaTheme="minorEastAsia" w:cs="Times New Roman"/>
      <w:lang w:bidi="ar-SA"/>
    </w:rPr>
  </w:style>
  <w:style w:type="paragraph" w:customStyle="1" w:styleId="nowrap">
    <w:name w:val="nowrap"/>
    <w:basedOn w:val="Normal"/>
    <w:rsid w:val="00CE10E8"/>
    <w:pPr>
      <w:widowControl/>
      <w:spacing w:before="100" w:beforeAutospacing="1" w:after="100" w:afterAutospacing="1"/>
    </w:pPr>
    <w:rPr>
      <w:rFonts w:eastAsiaTheme="minorEastAsia" w:cs="Times New Roman"/>
      <w:lang w:bidi="ar-SA"/>
    </w:rPr>
  </w:style>
  <w:style w:type="paragraph" w:customStyle="1" w:styleId="wrap">
    <w:name w:val="wrap"/>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
    <w:name w:val="mw-collapsible-toggle"/>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
    <w:name w:val="mw-warning-with-logexcerpt"/>
    <w:basedOn w:val="Normal"/>
    <w:rsid w:val="00CE10E8"/>
    <w:pPr>
      <w:widowControl/>
      <w:spacing w:before="100" w:beforeAutospacing="1" w:after="100" w:afterAutospacing="1"/>
    </w:pPr>
    <w:rPr>
      <w:rFonts w:eastAsiaTheme="minorEastAsia" w:cs="Times New Roman"/>
      <w:lang w:bidi="ar-SA"/>
    </w:rPr>
  </w:style>
  <w:style w:type="paragraph" w:customStyle="1" w:styleId="mw-empty-li">
    <w:name w:val="mw-empty-li"/>
    <w:basedOn w:val="Normal"/>
    <w:rsid w:val="00CE10E8"/>
    <w:pPr>
      <w:widowControl/>
      <w:spacing w:before="100" w:beforeAutospacing="1" w:after="100" w:afterAutospacing="1"/>
    </w:pPr>
    <w:rPr>
      <w:rFonts w:eastAsiaTheme="minorEastAsia" w:cs="Times New Roman"/>
      <w:lang w:bidi="ar-SA"/>
    </w:rPr>
  </w:style>
  <w:style w:type="paragraph" w:customStyle="1" w:styleId="mw-indicators">
    <w:name w:val="mw-indicators"/>
    <w:basedOn w:val="Normal"/>
    <w:rsid w:val="00CE10E8"/>
    <w:pPr>
      <w:widowControl/>
      <w:spacing w:before="100" w:beforeAutospacing="1" w:after="100" w:afterAutospacing="1"/>
    </w:pPr>
    <w:rPr>
      <w:rFonts w:eastAsiaTheme="minorEastAsia" w:cs="Times New Roman"/>
      <w:lang w:bidi="ar-SA"/>
    </w:rPr>
  </w:style>
  <w:style w:type="paragraph" w:customStyle="1" w:styleId="editnotice-redlink">
    <w:name w:val="editnotice-redlink"/>
    <w:basedOn w:val="Normal"/>
    <w:rsid w:val="00CE10E8"/>
    <w:pPr>
      <w:widowControl/>
      <w:spacing w:before="100" w:beforeAutospacing="1" w:after="100" w:afterAutospacing="1"/>
    </w:pPr>
    <w:rPr>
      <w:rFonts w:eastAsiaTheme="minorEastAsia" w:cs="Times New Roman"/>
      <w:lang w:bidi="ar-SA"/>
    </w:rPr>
  </w:style>
  <w:style w:type="paragraph" w:customStyle="1" w:styleId="mbox-image">
    <w:name w:val="mbox-image"/>
    <w:basedOn w:val="Normal"/>
    <w:rsid w:val="00CE10E8"/>
    <w:pPr>
      <w:widowControl/>
      <w:spacing w:before="100" w:beforeAutospacing="1" w:after="100" w:afterAutospacing="1"/>
    </w:pPr>
    <w:rPr>
      <w:rFonts w:eastAsiaTheme="minorEastAsia" w:cs="Times New Roman"/>
      <w:lang w:bidi="ar-SA"/>
    </w:rPr>
  </w:style>
  <w:style w:type="paragraph" w:customStyle="1" w:styleId="mbox-imageright">
    <w:name w:val="mbox-imageright"/>
    <w:basedOn w:val="Normal"/>
    <w:rsid w:val="00CE10E8"/>
    <w:pPr>
      <w:widowControl/>
      <w:spacing w:before="100" w:beforeAutospacing="1" w:after="100" w:afterAutospacing="1"/>
    </w:pPr>
    <w:rPr>
      <w:rFonts w:eastAsiaTheme="minorEastAsia" w:cs="Times New Roman"/>
      <w:lang w:bidi="ar-SA"/>
    </w:rPr>
  </w:style>
  <w:style w:type="character" w:customStyle="1" w:styleId="reference">
    <w:name w:val="reference"/>
    <w:basedOn w:val="DefaultParagraphFont"/>
    <w:rsid w:val="00CE10E8"/>
    <w:rPr>
      <w:sz w:val="19"/>
      <w:szCs w:val="19"/>
    </w:rPr>
  </w:style>
  <w:style w:type="character" w:customStyle="1" w:styleId="mwe-math-mathml-inline">
    <w:name w:val="mwe-math-mathml-inline"/>
    <w:basedOn w:val="DefaultParagraphFont"/>
    <w:rsid w:val="00CE10E8"/>
    <w:rPr>
      <w:sz w:val="28"/>
      <w:szCs w:val="28"/>
    </w:rPr>
  </w:style>
  <w:style w:type="character" w:customStyle="1" w:styleId="texhtml">
    <w:name w:val="texhtml"/>
    <w:basedOn w:val="DefaultParagraphFont"/>
    <w:rsid w:val="00CE10E8"/>
    <w:rPr>
      <w:rFonts w:ascii="Times New Roman" w:hAnsi="Times New Roman" w:cs="Times New Roman" w:hint="default"/>
      <w:sz w:val="28"/>
      <w:szCs w:val="28"/>
    </w:rPr>
  </w:style>
  <w:style w:type="paragraph" w:customStyle="1" w:styleId="mw-collapsible-toggle1">
    <w:name w:val="mw-collapsible-toggle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
    <w:name w:val="mw-warning-with-logexcerpt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
    <w:name w:val="editnotice-redlink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
    <w:name w:val="mbox-image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
    <w:name w:val="mbox-imageright1"/>
    <w:basedOn w:val="Normal"/>
    <w:rsid w:val="00CE10E8"/>
    <w:pPr>
      <w:widowControl/>
      <w:spacing w:before="100" w:beforeAutospacing="1" w:after="100" w:afterAutospacing="1"/>
    </w:pPr>
    <w:rPr>
      <w:rFonts w:eastAsiaTheme="minorEastAsia" w:cs="Times New Roman"/>
      <w:vanish/>
      <w:lang w:bidi="ar-SA"/>
    </w:rPr>
  </w:style>
  <w:style w:type="paragraph" w:styleId="NormalWeb">
    <w:name w:val="Normal (Web)"/>
    <w:basedOn w:val="Normal"/>
    <w:uiPriority w:val="99"/>
    <w:semiHidden/>
    <w:unhideWhenUsed/>
    <w:rsid w:val="00CE10E8"/>
    <w:pPr>
      <w:widowControl/>
      <w:spacing w:before="100" w:beforeAutospacing="1" w:after="100" w:afterAutospacing="1"/>
    </w:pPr>
    <w:rPr>
      <w:rFonts w:eastAsiaTheme="minorEastAsia" w:cs="Times New Roman"/>
      <w:lang w:bidi="ar-SA"/>
    </w:rPr>
  </w:style>
  <w:style w:type="paragraph" w:customStyle="1" w:styleId="mw-empty-li1">
    <w:name w:val="mw-empty-li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
    <w:name w:val="infobox-above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
    <w:name w:val="infobox-title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
    <w:name w:val="infobox-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
    <w:name w:val="infobox-subheader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
    <w:name w:val="infobox-image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
    <w:name w:val="infobox-full-data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
    <w:name w:val="infobox-below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
    <w:name w:val="infobox-navbar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
    <w:name w:val="texhtml1"/>
    <w:basedOn w:val="DefaultParagraphFont"/>
    <w:rsid w:val="00CE10E8"/>
    <w:rPr>
      <w:rFonts w:ascii="Times New Roman" w:hAnsi="Times New Roman" w:cs="Times New Roman" w:hint="default"/>
      <w:sz w:val="24"/>
      <w:szCs w:val="24"/>
    </w:rPr>
  </w:style>
  <w:style w:type="paragraph" w:customStyle="1" w:styleId="mw-indicators1">
    <w:name w:val="mw-indicators1"/>
    <w:basedOn w:val="Normal"/>
    <w:rsid w:val="00CE10E8"/>
    <w:pPr>
      <w:widowControl/>
      <w:spacing w:before="100" w:beforeAutospacing="1" w:after="100" w:afterAutospacing="1"/>
    </w:pPr>
    <w:rPr>
      <w:rFonts w:eastAsiaTheme="minorEastAsia" w:cs="Times New Roman"/>
      <w:lang w:bidi="ar-SA"/>
    </w:rPr>
  </w:style>
  <w:style w:type="character" w:customStyle="1" w:styleId="mw-page-title-main">
    <w:name w:val="mw-page-title-main"/>
    <w:basedOn w:val="DefaultParagraphFont"/>
    <w:rsid w:val="00CE10E8"/>
  </w:style>
  <w:style w:type="paragraph" w:customStyle="1" w:styleId="hatnote">
    <w:name w:val="hatnote"/>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2">
    <w:name w:val="mw-collapsible-toggle2"/>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2">
    <w:name w:val="mw-warning-with-logexcerpt2"/>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2">
    <w:name w:val="editnotice-redlink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2">
    <w:name w:val="mbox-image2"/>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2">
    <w:name w:val="mbox-imageright2"/>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2">
    <w:name w:val="mw-empty-li2"/>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2">
    <w:name w:val="infobox-above2"/>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2">
    <w:name w:val="infobox-title2"/>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2">
    <w:name w:val="infobox-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
    <w:name w:val="infobox-subheader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2">
    <w:name w:val="infobox-image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
    <w:name w:val="infobox-full-data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
    <w:name w:val="infobox-below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2">
    <w:name w:val="infobox-navbar2"/>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2">
    <w:name w:val="texhtml2"/>
    <w:basedOn w:val="DefaultParagraphFont"/>
    <w:rsid w:val="00CE10E8"/>
    <w:rPr>
      <w:rFonts w:ascii="Times New Roman" w:hAnsi="Times New Roman" w:cs="Times New Roman" w:hint="default"/>
      <w:sz w:val="24"/>
      <w:szCs w:val="24"/>
    </w:rPr>
  </w:style>
  <w:style w:type="paragraph" w:customStyle="1" w:styleId="mw-indicators2">
    <w:name w:val="mw-indicators2"/>
    <w:basedOn w:val="Normal"/>
    <w:rsid w:val="00CE10E8"/>
    <w:pPr>
      <w:widowControl/>
      <w:spacing w:before="100" w:beforeAutospacing="1" w:after="100" w:afterAutospacing="1"/>
    </w:pPr>
    <w:rPr>
      <w:rFonts w:eastAsiaTheme="minorEastAsia" w:cs="Times New Roman"/>
      <w:lang w:bidi="ar-SA"/>
    </w:rPr>
  </w:style>
  <w:style w:type="paragraph" w:customStyle="1" w:styleId="hatnote1">
    <w:name w:val="hatnote1"/>
    <w:basedOn w:val="Normal"/>
    <w:rsid w:val="00CE10E8"/>
    <w:pPr>
      <w:widowControl/>
      <w:spacing w:before="100" w:beforeAutospacing="1" w:after="100" w:afterAutospacing="1"/>
    </w:pPr>
    <w:rPr>
      <w:rFonts w:eastAsiaTheme="minorEastAsia" w:cs="Times New Roman"/>
      <w:i/>
      <w:iCs/>
      <w:lang w:bidi="ar-SA"/>
    </w:rPr>
  </w:style>
  <w:style w:type="paragraph" w:customStyle="1" w:styleId="mw-empty-elt">
    <w:name w:val="mw-empty-elt"/>
    <w:basedOn w:val="Normal"/>
    <w:rsid w:val="00CE10E8"/>
    <w:pPr>
      <w:widowControl/>
      <w:spacing w:before="100" w:beforeAutospacing="1" w:after="100" w:afterAutospacing="1"/>
    </w:pPr>
    <w:rPr>
      <w:rFonts w:eastAsiaTheme="minorEastAsia" w:cs="Times New Roman"/>
      <w:lang w:bidi="ar-SA"/>
    </w:rPr>
  </w:style>
  <w:style w:type="paragraph" w:customStyle="1" w:styleId="infobox-subbox">
    <w:name w:val="infobox-subbox"/>
    <w:basedOn w:val="Normal"/>
    <w:rsid w:val="00CE10E8"/>
    <w:pPr>
      <w:widowControl/>
      <w:spacing w:before="100" w:beforeAutospacing="1" w:after="100" w:afterAutospacing="1"/>
    </w:pPr>
    <w:rPr>
      <w:rFonts w:eastAsiaTheme="minorEastAsia" w:cs="Times New Roman"/>
      <w:lang w:bidi="ar-SA"/>
    </w:rPr>
  </w:style>
  <w:style w:type="paragraph" w:customStyle="1" w:styleId="infobox-3cols-child">
    <w:name w:val="infobox-3cols-child"/>
    <w:basedOn w:val="Normal"/>
    <w:rsid w:val="00CE10E8"/>
    <w:pPr>
      <w:widowControl/>
      <w:spacing w:before="100" w:beforeAutospacing="1" w:after="100" w:afterAutospacing="1"/>
    </w:pPr>
    <w:rPr>
      <w:rFonts w:eastAsiaTheme="minorEastAsia" w:cs="Times New Roman"/>
      <w:lang w:bidi="ar-SA"/>
    </w:rPr>
  </w:style>
  <w:style w:type="paragraph" w:customStyle="1" w:styleId="navbar">
    <w:name w:val="navba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3">
    <w:name w:val="mw-collapsible-toggle3"/>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3">
    <w:name w:val="mw-warning-with-logexcerpt3"/>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3">
    <w:name w:val="editnotice-redlink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3">
    <w:name w:val="mbox-image3"/>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3">
    <w:name w:val="mbox-imageright3"/>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3">
    <w:name w:val="mw-empty-li3"/>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3">
    <w:name w:val="infobox-above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3">
    <w:name w:val="infobox-title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3">
    <w:name w:val="infobox-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3">
    <w:name w:val="infobox-subheader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3">
    <w:name w:val="infobox-image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3">
    <w:name w:val="infobox-full-data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3">
    <w:name w:val="infobox-below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3">
    <w:name w:val="infobox-navbar3"/>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3">
    <w:name w:val="texhtml3"/>
    <w:basedOn w:val="DefaultParagraphFont"/>
    <w:rsid w:val="00CE10E8"/>
    <w:rPr>
      <w:rFonts w:ascii="Times New Roman" w:hAnsi="Times New Roman" w:cs="Times New Roman" w:hint="default"/>
      <w:sz w:val="24"/>
      <w:szCs w:val="24"/>
    </w:rPr>
  </w:style>
  <w:style w:type="paragraph" w:customStyle="1" w:styleId="mw-indicators3">
    <w:name w:val="mw-indicators3"/>
    <w:basedOn w:val="Normal"/>
    <w:rsid w:val="00CE10E8"/>
    <w:pPr>
      <w:widowControl/>
      <w:spacing w:before="100" w:beforeAutospacing="1" w:after="100" w:afterAutospacing="1"/>
    </w:pPr>
    <w:rPr>
      <w:rFonts w:eastAsiaTheme="minorEastAsia" w:cs="Times New Roman"/>
      <w:lang w:bidi="ar-SA"/>
    </w:rPr>
  </w:style>
  <w:style w:type="paragraph" w:customStyle="1" w:styleId="hatnote2">
    <w:name w:val="hatnote2"/>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1">
    <w:name w:val="infobox-subbox1"/>
    <w:basedOn w:val="Normal"/>
    <w:rsid w:val="00CE10E8"/>
    <w:pPr>
      <w:widowControl/>
      <w:ind w:left="-45" w:right="-45"/>
    </w:pPr>
    <w:rPr>
      <w:rFonts w:eastAsiaTheme="minorEastAsia" w:cs="Times New Roman"/>
      <w:lang w:bidi="ar-SA"/>
    </w:rPr>
  </w:style>
  <w:style w:type="paragraph" w:customStyle="1" w:styleId="infobox-3cols-child1">
    <w:name w:val="infobox-3cols-child1"/>
    <w:basedOn w:val="Normal"/>
    <w:rsid w:val="00CE10E8"/>
    <w:pPr>
      <w:widowControl/>
      <w:spacing w:before="100" w:beforeAutospacing="1" w:after="100" w:afterAutospacing="1"/>
    </w:pPr>
    <w:rPr>
      <w:rFonts w:eastAsiaTheme="minorEastAsia" w:cs="Times New Roman"/>
      <w:lang w:bidi="ar-SA"/>
    </w:rPr>
  </w:style>
  <w:style w:type="paragraph" w:customStyle="1" w:styleId="navbar1">
    <w:name w:val="navbar1"/>
    <w:basedOn w:val="Normal"/>
    <w:rsid w:val="00CE10E8"/>
    <w:pPr>
      <w:widowControl/>
      <w:spacing w:before="100" w:beforeAutospacing="1" w:after="100" w:afterAutospacing="1"/>
    </w:pPr>
    <w:rPr>
      <w:rFonts w:eastAsiaTheme="minorEastAsia" w:cs="Times New Roman"/>
      <w:lang w:bidi="ar-SA"/>
    </w:rPr>
  </w:style>
  <w:style w:type="paragraph" w:customStyle="1" w:styleId="infobox-header4">
    <w:name w:val="infobox-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4">
    <w:name w:val="infobox-subheader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4">
    <w:name w:val="infobox-abov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4">
    <w:name w:val="infobox-title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4">
    <w:name w:val="infobox-image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4">
    <w:name w:val="infobox-full-data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4">
    <w:name w:val="infobox-below4"/>
    <w:basedOn w:val="Normal"/>
    <w:rsid w:val="00CE10E8"/>
    <w:pPr>
      <w:widowControl/>
      <w:spacing w:before="100" w:beforeAutospacing="1" w:after="100" w:afterAutospacing="1"/>
      <w:jc w:val="center"/>
      <w:textAlignment w:val="top"/>
    </w:pPr>
    <w:rPr>
      <w:rFonts w:eastAsiaTheme="minorEastAsia" w:cs="Times New Roman"/>
      <w:lang w:bidi="ar-SA"/>
    </w:rPr>
  </w:style>
  <w:style w:type="character" w:customStyle="1" w:styleId="nowrap1">
    <w:name w:val="nowrap1"/>
    <w:basedOn w:val="DefaultParagraphFont"/>
    <w:rsid w:val="00CE10E8"/>
  </w:style>
  <w:style w:type="character" w:customStyle="1" w:styleId="noprint">
    <w:name w:val="noprint"/>
    <w:basedOn w:val="DefaultParagraphFont"/>
    <w:rsid w:val="00CE10E8"/>
  </w:style>
  <w:style w:type="character" w:customStyle="1" w:styleId="bday">
    <w:name w:val="bday"/>
    <w:basedOn w:val="DefaultParagraphFont"/>
    <w:rsid w:val="00CE10E8"/>
  </w:style>
  <w:style w:type="character" w:customStyle="1" w:styleId="toctogglespan">
    <w:name w:val="toctogglespan"/>
    <w:basedOn w:val="DefaultParagraphFont"/>
    <w:rsid w:val="00CE10E8"/>
  </w:style>
  <w:style w:type="paragraph" w:customStyle="1" w:styleId="toclevel-1">
    <w:name w:val="toclevel-1"/>
    <w:basedOn w:val="Normal"/>
    <w:rsid w:val="00CE10E8"/>
    <w:pPr>
      <w:widowControl/>
      <w:spacing w:before="100" w:beforeAutospacing="1" w:after="100" w:afterAutospacing="1"/>
    </w:pPr>
    <w:rPr>
      <w:rFonts w:eastAsiaTheme="minorEastAsia" w:cs="Times New Roman"/>
      <w:lang w:bidi="ar-SA"/>
    </w:rPr>
  </w:style>
  <w:style w:type="character" w:customStyle="1" w:styleId="tocnumber">
    <w:name w:val="tocnumber"/>
    <w:basedOn w:val="DefaultParagraphFont"/>
    <w:rsid w:val="00CE10E8"/>
  </w:style>
  <w:style w:type="character" w:customStyle="1" w:styleId="toctext">
    <w:name w:val="toctext"/>
    <w:basedOn w:val="DefaultParagraphFont"/>
    <w:rsid w:val="00CE10E8"/>
  </w:style>
  <w:style w:type="paragraph" w:customStyle="1" w:styleId="toclevel-2">
    <w:name w:val="toclevel-2"/>
    <w:basedOn w:val="Normal"/>
    <w:rsid w:val="00CE10E8"/>
    <w:pPr>
      <w:widowControl/>
      <w:spacing w:before="100" w:beforeAutospacing="1" w:after="100" w:afterAutospacing="1"/>
    </w:pPr>
    <w:rPr>
      <w:rFonts w:eastAsiaTheme="minorEastAsia" w:cs="Times New Roman"/>
      <w:lang w:bidi="ar-SA"/>
    </w:rPr>
  </w:style>
  <w:style w:type="paragraph" w:customStyle="1" w:styleId="toclevel-3">
    <w:name w:val="toclevel-3"/>
    <w:basedOn w:val="Normal"/>
    <w:rsid w:val="00CE10E8"/>
    <w:pPr>
      <w:widowControl/>
      <w:spacing w:before="100" w:beforeAutospacing="1" w:after="100" w:afterAutospacing="1"/>
    </w:pPr>
    <w:rPr>
      <w:rFonts w:eastAsiaTheme="minorEastAsia" w:cs="Times New Roman"/>
      <w:lang w:bidi="ar-SA"/>
    </w:rPr>
  </w:style>
  <w:style w:type="character" w:customStyle="1" w:styleId="mw-headline">
    <w:name w:val="mw-headline"/>
    <w:basedOn w:val="DefaultParagraphFont"/>
    <w:rsid w:val="00CE10E8"/>
  </w:style>
  <w:style w:type="character" w:customStyle="1" w:styleId="mw-editsection">
    <w:name w:val="mw-editsection"/>
    <w:basedOn w:val="DefaultParagraphFont"/>
    <w:rsid w:val="00CE10E8"/>
  </w:style>
  <w:style w:type="character" w:customStyle="1" w:styleId="mw-editsection-bracket">
    <w:name w:val="mw-editsection-bracket"/>
    <w:basedOn w:val="DefaultParagraphFont"/>
    <w:rsid w:val="00CE10E8"/>
  </w:style>
  <w:style w:type="character" w:customStyle="1" w:styleId="anchor">
    <w:name w:val="anchor"/>
    <w:basedOn w:val="DefaultParagraphFont"/>
    <w:rsid w:val="00CE10E8"/>
  </w:style>
  <w:style w:type="paragraph" w:customStyle="1" w:styleId="trow">
    <w:name w:val="trow"/>
    <w:basedOn w:val="Normal"/>
    <w:rsid w:val="00CE10E8"/>
    <w:pPr>
      <w:widowControl/>
      <w:spacing w:before="100" w:beforeAutospacing="1" w:after="100" w:afterAutospacing="1"/>
    </w:pPr>
    <w:rPr>
      <w:rFonts w:eastAsiaTheme="minorEastAsia" w:cs="Times New Roman"/>
      <w:lang w:bidi="ar-SA"/>
    </w:rPr>
  </w:style>
  <w:style w:type="paragraph" w:customStyle="1" w:styleId="tsingle">
    <w:name w:val="tsingle"/>
    <w:basedOn w:val="Normal"/>
    <w:rsid w:val="00CE10E8"/>
    <w:pPr>
      <w:widowControl/>
      <w:spacing w:before="100" w:beforeAutospacing="1" w:after="100" w:afterAutospacing="1"/>
    </w:pPr>
    <w:rPr>
      <w:rFonts w:eastAsiaTheme="minorEastAsia" w:cs="Times New Roman"/>
      <w:lang w:bidi="ar-SA"/>
    </w:rPr>
  </w:style>
  <w:style w:type="paragraph" w:customStyle="1" w:styleId="theader">
    <w:name w:val="theader"/>
    <w:basedOn w:val="Normal"/>
    <w:rsid w:val="00CE10E8"/>
    <w:pPr>
      <w:widowControl/>
      <w:spacing w:before="100" w:beforeAutospacing="1" w:after="100" w:afterAutospacing="1"/>
    </w:pPr>
    <w:rPr>
      <w:rFonts w:eastAsiaTheme="minorEastAsia" w:cs="Times New Roman"/>
      <w:lang w:bidi="ar-SA"/>
    </w:rPr>
  </w:style>
  <w:style w:type="paragraph" w:customStyle="1" w:styleId="thumbcaption">
    <w:name w:val="thumbcaption"/>
    <w:basedOn w:val="Normal"/>
    <w:rsid w:val="00CE10E8"/>
    <w:pPr>
      <w:widowControl/>
      <w:spacing w:before="100" w:beforeAutospacing="1" w:after="100" w:afterAutospacing="1"/>
    </w:pPr>
    <w:rPr>
      <w:rFonts w:eastAsiaTheme="minorEastAsia" w:cs="Times New Roman"/>
      <w:lang w:bidi="ar-SA"/>
    </w:rPr>
  </w:style>
  <w:style w:type="paragraph" w:customStyle="1" w:styleId="text-align-left">
    <w:name w:val="text-align-left"/>
    <w:basedOn w:val="Normal"/>
    <w:rsid w:val="00CE10E8"/>
    <w:pPr>
      <w:widowControl/>
      <w:spacing w:before="100" w:beforeAutospacing="1" w:after="100" w:afterAutospacing="1"/>
    </w:pPr>
    <w:rPr>
      <w:rFonts w:eastAsiaTheme="minorEastAsia" w:cs="Times New Roman"/>
      <w:lang w:bidi="ar-SA"/>
    </w:rPr>
  </w:style>
  <w:style w:type="paragraph" w:customStyle="1" w:styleId="text-align-right">
    <w:name w:val="text-align-right"/>
    <w:basedOn w:val="Normal"/>
    <w:rsid w:val="00CE10E8"/>
    <w:pPr>
      <w:widowControl/>
      <w:spacing w:before="100" w:beforeAutospacing="1" w:after="100" w:afterAutospacing="1"/>
    </w:pPr>
    <w:rPr>
      <w:rFonts w:eastAsiaTheme="minorEastAsia" w:cs="Times New Roman"/>
      <w:lang w:bidi="ar-SA"/>
    </w:rPr>
  </w:style>
  <w:style w:type="paragraph" w:customStyle="1" w:styleId="text-align-center">
    <w:name w:val="text-align-center"/>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4">
    <w:name w:val="mw-collapsible-toggle4"/>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4">
    <w:name w:val="mw-warning-with-logexcerpt4"/>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4">
    <w:name w:val="editnotice-redlink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4">
    <w:name w:val="mbox-image4"/>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4">
    <w:name w:val="mbox-imageright4"/>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4">
    <w:name w:val="mw-empty-li4"/>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5">
    <w:name w:val="infobox-above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5">
    <w:name w:val="infobox-title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5">
    <w:name w:val="infobox-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5">
    <w:name w:val="infobox-subheader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5">
    <w:name w:val="infobox-image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5">
    <w:name w:val="infobox-full-data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5">
    <w:name w:val="infobox-below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4">
    <w:name w:val="infobox-navbar4"/>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4">
    <w:name w:val="texhtml4"/>
    <w:basedOn w:val="DefaultParagraphFont"/>
    <w:rsid w:val="00CE10E8"/>
    <w:rPr>
      <w:rFonts w:ascii="Times New Roman" w:hAnsi="Times New Roman" w:cs="Times New Roman" w:hint="default"/>
      <w:sz w:val="24"/>
      <w:szCs w:val="24"/>
    </w:rPr>
  </w:style>
  <w:style w:type="paragraph" w:customStyle="1" w:styleId="mw-indicators4">
    <w:name w:val="mw-indicators4"/>
    <w:basedOn w:val="Normal"/>
    <w:rsid w:val="00CE10E8"/>
    <w:pPr>
      <w:widowControl/>
      <w:spacing w:before="100" w:beforeAutospacing="1" w:after="100" w:afterAutospacing="1"/>
    </w:pPr>
    <w:rPr>
      <w:rFonts w:eastAsiaTheme="minorEastAsia" w:cs="Times New Roman"/>
      <w:lang w:bidi="ar-SA"/>
    </w:rPr>
  </w:style>
  <w:style w:type="paragraph" w:customStyle="1" w:styleId="hatnote3">
    <w:name w:val="hatnote3"/>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2">
    <w:name w:val="infobox-subbox2"/>
    <w:basedOn w:val="Normal"/>
    <w:rsid w:val="00CE10E8"/>
    <w:pPr>
      <w:widowControl/>
      <w:ind w:left="-45" w:right="-45"/>
    </w:pPr>
    <w:rPr>
      <w:rFonts w:eastAsiaTheme="minorEastAsia" w:cs="Times New Roman"/>
      <w:lang w:bidi="ar-SA"/>
    </w:rPr>
  </w:style>
  <w:style w:type="paragraph" w:customStyle="1" w:styleId="infobox-3cols-child2">
    <w:name w:val="infobox-3cols-child2"/>
    <w:basedOn w:val="Normal"/>
    <w:rsid w:val="00CE10E8"/>
    <w:pPr>
      <w:widowControl/>
      <w:spacing w:before="100" w:beforeAutospacing="1" w:after="100" w:afterAutospacing="1"/>
    </w:pPr>
    <w:rPr>
      <w:rFonts w:eastAsiaTheme="minorEastAsia" w:cs="Times New Roman"/>
      <w:lang w:bidi="ar-SA"/>
    </w:rPr>
  </w:style>
  <w:style w:type="paragraph" w:customStyle="1" w:styleId="navbar2">
    <w:name w:val="navbar2"/>
    <w:basedOn w:val="Normal"/>
    <w:rsid w:val="00CE10E8"/>
    <w:pPr>
      <w:widowControl/>
      <w:spacing w:before="100" w:beforeAutospacing="1" w:after="100" w:afterAutospacing="1"/>
    </w:pPr>
    <w:rPr>
      <w:rFonts w:eastAsiaTheme="minorEastAsia" w:cs="Times New Roman"/>
      <w:lang w:bidi="ar-SA"/>
    </w:rPr>
  </w:style>
  <w:style w:type="paragraph" w:customStyle="1" w:styleId="infobox-header6">
    <w:name w:val="infobox-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6">
    <w:name w:val="infobox-subheader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6">
    <w:name w:val="infobox-abov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6">
    <w:name w:val="infobox-title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6">
    <w:name w:val="infobox-image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6">
    <w:name w:val="infobox-full-data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6">
    <w:name w:val="infobox-below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1">
    <w:name w:val="trow1"/>
    <w:basedOn w:val="Normal"/>
    <w:rsid w:val="00CE10E8"/>
    <w:pPr>
      <w:widowControl/>
      <w:spacing w:before="100" w:beforeAutospacing="1" w:after="100" w:afterAutospacing="1"/>
    </w:pPr>
    <w:rPr>
      <w:rFonts w:eastAsiaTheme="minorEastAsia" w:cs="Times New Roman"/>
      <w:lang w:bidi="ar-SA"/>
    </w:rPr>
  </w:style>
  <w:style w:type="paragraph" w:customStyle="1" w:styleId="tsingle1">
    <w:name w:val="tsingle1"/>
    <w:basedOn w:val="Normal"/>
    <w:rsid w:val="00CE10E8"/>
    <w:pPr>
      <w:widowControl/>
      <w:spacing w:before="15" w:after="15"/>
      <w:ind w:left="15" w:right="15"/>
    </w:pPr>
    <w:rPr>
      <w:rFonts w:eastAsiaTheme="minorEastAsia" w:cs="Times New Roman"/>
      <w:lang w:bidi="ar-SA"/>
    </w:rPr>
  </w:style>
  <w:style w:type="paragraph" w:customStyle="1" w:styleId="theader1">
    <w:name w:val="theader1"/>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1">
    <w:name w:val="thumbcaption1"/>
    <w:basedOn w:val="Normal"/>
    <w:rsid w:val="00CE10E8"/>
    <w:pPr>
      <w:widowControl/>
      <w:spacing w:before="100" w:beforeAutospacing="1" w:after="100" w:afterAutospacing="1"/>
    </w:pPr>
    <w:rPr>
      <w:rFonts w:eastAsiaTheme="minorEastAsia" w:cs="Times New Roman"/>
      <w:lang w:bidi="ar-SA"/>
    </w:rPr>
  </w:style>
  <w:style w:type="paragraph" w:customStyle="1" w:styleId="text-align-left1">
    <w:name w:val="text-align-left1"/>
    <w:basedOn w:val="Normal"/>
    <w:rsid w:val="00CE10E8"/>
    <w:pPr>
      <w:widowControl/>
      <w:spacing w:before="100" w:beforeAutospacing="1" w:after="100" w:afterAutospacing="1"/>
    </w:pPr>
    <w:rPr>
      <w:rFonts w:eastAsiaTheme="minorEastAsia" w:cs="Times New Roman"/>
      <w:lang w:bidi="ar-SA"/>
    </w:rPr>
  </w:style>
  <w:style w:type="paragraph" w:customStyle="1" w:styleId="text-align-right1">
    <w:name w:val="text-align-right1"/>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1">
    <w:name w:val="text-align-center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2">
    <w:name w:val="nowrap2"/>
    <w:basedOn w:val="DefaultParagraphFont"/>
    <w:rsid w:val="00CE10E8"/>
  </w:style>
  <w:style w:type="paragraph" w:customStyle="1" w:styleId="reflist">
    <w:name w:val="reflist"/>
    <w:basedOn w:val="Normal"/>
    <w:rsid w:val="00CE10E8"/>
    <w:pPr>
      <w:widowControl/>
      <w:spacing w:before="100" w:beforeAutospacing="1" w:after="100" w:afterAutospacing="1"/>
    </w:pPr>
    <w:rPr>
      <w:rFonts w:eastAsiaTheme="minorEastAsia" w:cs="Times New Roman"/>
      <w:lang w:bidi="ar-SA"/>
    </w:rPr>
  </w:style>
  <w:style w:type="paragraph" w:customStyle="1" w:styleId="reflist-columns">
    <w:name w:val="reflist-columns"/>
    <w:basedOn w:val="Normal"/>
    <w:rsid w:val="00CE10E8"/>
    <w:pPr>
      <w:widowControl/>
      <w:spacing w:before="100" w:beforeAutospacing="1" w:after="100" w:afterAutospacing="1"/>
    </w:pPr>
    <w:rPr>
      <w:rFonts w:eastAsiaTheme="minorEastAsia" w:cs="Times New Roman"/>
      <w:lang w:bidi="ar-SA"/>
    </w:rPr>
  </w:style>
  <w:style w:type="paragraph" w:customStyle="1" w:styleId="reflist-upper-alpha">
    <w:name w:val="reflist-upper-alpha"/>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
    <w:name w:val="reflist-upper-roman"/>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
    <w:name w:val="reflist-lower-alpha"/>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
    <w:name w:val="reflist-lower-roman"/>
    <w:basedOn w:val="Normal"/>
    <w:rsid w:val="00CE10E8"/>
    <w:pPr>
      <w:widowControl/>
      <w:spacing w:before="100" w:beforeAutospacing="1" w:after="100" w:afterAutospacing="1"/>
    </w:pPr>
    <w:rPr>
      <w:rFonts w:eastAsiaTheme="minorEastAsia" w:cs="Times New Roman"/>
      <w:lang w:bidi="ar-SA"/>
    </w:rPr>
  </w:style>
  <w:style w:type="paragraph" w:customStyle="1" w:styleId="references">
    <w:name w:val="references"/>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5">
    <w:name w:val="mw-collapsible-toggle5"/>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5">
    <w:name w:val="mw-warning-with-logexcerpt5"/>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5">
    <w:name w:val="editnotice-redlink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5">
    <w:name w:val="mbox-image5"/>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5">
    <w:name w:val="mbox-imageright5"/>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5">
    <w:name w:val="mw-empty-li5"/>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7">
    <w:name w:val="infobox-above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7">
    <w:name w:val="infobox-title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7">
    <w:name w:val="infobox-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7">
    <w:name w:val="infobox-subheader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7">
    <w:name w:val="infobox-image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7">
    <w:name w:val="infobox-full-data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7">
    <w:name w:val="infobox-below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5">
    <w:name w:val="infobox-navbar5"/>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5">
    <w:name w:val="texhtml5"/>
    <w:basedOn w:val="DefaultParagraphFont"/>
    <w:rsid w:val="00CE10E8"/>
    <w:rPr>
      <w:rFonts w:ascii="Times New Roman" w:hAnsi="Times New Roman" w:cs="Times New Roman" w:hint="default"/>
      <w:sz w:val="24"/>
      <w:szCs w:val="24"/>
    </w:rPr>
  </w:style>
  <w:style w:type="paragraph" w:customStyle="1" w:styleId="mw-indicators5">
    <w:name w:val="mw-indicators5"/>
    <w:basedOn w:val="Normal"/>
    <w:rsid w:val="00CE10E8"/>
    <w:pPr>
      <w:widowControl/>
      <w:spacing w:before="100" w:beforeAutospacing="1" w:after="100" w:afterAutospacing="1"/>
    </w:pPr>
    <w:rPr>
      <w:rFonts w:eastAsiaTheme="minorEastAsia" w:cs="Times New Roman"/>
      <w:lang w:bidi="ar-SA"/>
    </w:rPr>
  </w:style>
  <w:style w:type="paragraph" w:customStyle="1" w:styleId="hatnote4">
    <w:name w:val="hatnote4"/>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3">
    <w:name w:val="infobox-subbox3"/>
    <w:basedOn w:val="Normal"/>
    <w:rsid w:val="00CE10E8"/>
    <w:pPr>
      <w:widowControl/>
      <w:ind w:left="-45" w:right="-45"/>
    </w:pPr>
    <w:rPr>
      <w:rFonts w:eastAsiaTheme="minorEastAsia" w:cs="Times New Roman"/>
      <w:lang w:bidi="ar-SA"/>
    </w:rPr>
  </w:style>
  <w:style w:type="paragraph" w:customStyle="1" w:styleId="infobox-3cols-child3">
    <w:name w:val="infobox-3cols-child3"/>
    <w:basedOn w:val="Normal"/>
    <w:rsid w:val="00CE10E8"/>
    <w:pPr>
      <w:widowControl/>
      <w:spacing w:before="100" w:beforeAutospacing="1" w:after="100" w:afterAutospacing="1"/>
    </w:pPr>
    <w:rPr>
      <w:rFonts w:eastAsiaTheme="minorEastAsia" w:cs="Times New Roman"/>
      <w:lang w:bidi="ar-SA"/>
    </w:rPr>
  </w:style>
  <w:style w:type="paragraph" w:customStyle="1" w:styleId="navbar3">
    <w:name w:val="navbar3"/>
    <w:basedOn w:val="Normal"/>
    <w:rsid w:val="00CE10E8"/>
    <w:pPr>
      <w:widowControl/>
      <w:spacing w:before="100" w:beforeAutospacing="1" w:after="100" w:afterAutospacing="1"/>
    </w:pPr>
    <w:rPr>
      <w:rFonts w:eastAsiaTheme="minorEastAsia" w:cs="Times New Roman"/>
      <w:lang w:bidi="ar-SA"/>
    </w:rPr>
  </w:style>
  <w:style w:type="paragraph" w:customStyle="1" w:styleId="infobox-header8">
    <w:name w:val="infobox-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8">
    <w:name w:val="infobox-subheader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8">
    <w:name w:val="infobox-abov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8">
    <w:name w:val="infobox-title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8">
    <w:name w:val="infobox-image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8">
    <w:name w:val="infobox-full-data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8">
    <w:name w:val="infobox-below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2">
    <w:name w:val="trow2"/>
    <w:basedOn w:val="Normal"/>
    <w:rsid w:val="00CE10E8"/>
    <w:pPr>
      <w:widowControl/>
      <w:spacing w:before="100" w:beforeAutospacing="1" w:after="100" w:afterAutospacing="1"/>
    </w:pPr>
    <w:rPr>
      <w:rFonts w:eastAsiaTheme="minorEastAsia" w:cs="Times New Roman"/>
      <w:lang w:bidi="ar-SA"/>
    </w:rPr>
  </w:style>
  <w:style w:type="paragraph" w:customStyle="1" w:styleId="tsingle2">
    <w:name w:val="tsingle2"/>
    <w:basedOn w:val="Normal"/>
    <w:rsid w:val="00CE10E8"/>
    <w:pPr>
      <w:widowControl/>
      <w:spacing w:before="15" w:after="15"/>
      <w:ind w:left="15" w:right="15"/>
    </w:pPr>
    <w:rPr>
      <w:rFonts w:eastAsiaTheme="minorEastAsia" w:cs="Times New Roman"/>
      <w:lang w:bidi="ar-SA"/>
    </w:rPr>
  </w:style>
  <w:style w:type="paragraph" w:customStyle="1" w:styleId="theader2">
    <w:name w:val="theader2"/>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2">
    <w:name w:val="thumbcaption2"/>
    <w:basedOn w:val="Normal"/>
    <w:rsid w:val="00CE10E8"/>
    <w:pPr>
      <w:widowControl/>
      <w:spacing w:before="100" w:beforeAutospacing="1" w:after="100" w:afterAutospacing="1"/>
    </w:pPr>
    <w:rPr>
      <w:rFonts w:eastAsiaTheme="minorEastAsia" w:cs="Times New Roman"/>
      <w:lang w:bidi="ar-SA"/>
    </w:rPr>
  </w:style>
  <w:style w:type="paragraph" w:customStyle="1" w:styleId="text-align-left2">
    <w:name w:val="text-align-left2"/>
    <w:basedOn w:val="Normal"/>
    <w:rsid w:val="00CE10E8"/>
    <w:pPr>
      <w:widowControl/>
      <w:spacing w:before="100" w:beforeAutospacing="1" w:after="100" w:afterAutospacing="1"/>
    </w:pPr>
    <w:rPr>
      <w:rFonts w:eastAsiaTheme="minorEastAsia" w:cs="Times New Roman"/>
      <w:lang w:bidi="ar-SA"/>
    </w:rPr>
  </w:style>
  <w:style w:type="paragraph" w:customStyle="1" w:styleId="text-align-right2">
    <w:name w:val="text-align-right2"/>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2">
    <w:name w:val="text-align-center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1">
    <w:name w:val="reflist1"/>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1">
    <w:name w:val="references1"/>
    <w:basedOn w:val="Normal"/>
    <w:rsid w:val="00CE10E8"/>
    <w:pPr>
      <w:widowControl/>
      <w:spacing w:before="100" w:beforeAutospacing="1"/>
    </w:pPr>
    <w:rPr>
      <w:rFonts w:eastAsiaTheme="minorEastAsia" w:cs="Times New Roman"/>
      <w:lang w:bidi="ar-SA"/>
    </w:rPr>
  </w:style>
  <w:style w:type="paragraph" w:customStyle="1" w:styleId="reflist-columns1">
    <w:name w:val="reflist-columns1"/>
    <w:basedOn w:val="Normal"/>
    <w:rsid w:val="00CE10E8"/>
    <w:pPr>
      <w:widowControl/>
      <w:spacing w:before="72" w:after="100" w:afterAutospacing="1"/>
    </w:pPr>
    <w:rPr>
      <w:rFonts w:eastAsiaTheme="minorEastAsia" w:cs="Times New Roman"/>
      <w:lang w:bidi="ar-SA"/>
    </w:rPr>
  </w:style>
  <w:style w:type="paragraph" w:customStyle="1" w:styleId="reflist-upper-alpha1">
    <w:name w:val="reflist-upp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1">
    <w:name w:val="reflist-upper-roman1"/>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1">
    <w:name w:val="reflist-lower-alpha1"/>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1">
    <w:name w:val="reflist-lower-roman1"/>
    <w:basedOn w:val="Normal"/>
    <w:rsid w:val="00CE10E8"/>
    <w:pPr>
      <w:widowControl/>
      <w:spacing w:before="100" w:beforeAutospacing="1" w:after="100" w:afterAutospacing="1"/>
    </w:pPr>
    <w:rPr>
      <w:rFonts w:eastAsiaTheme="minorEastAsia" w:cs="Times New Roman"/>
      <w:lang w:bidi="ar-SA"/>
    </w:rPr>
  </w:style>
  <w:style w:type="character" w:customStyle="1" w:styleId="mw-cite-backlink">
    <w:name w:val="mw-cite-backlink"/>
    <w:basedOn w:val="DefaultParagraphFont"/>
    <w:rsid w:val="00CE10E8"/>
  </w:style>
  <w:style w:type="character" w:customStyle="1" w:styleId="reference-text">
    <w:name w:val="reference-text"/>
    <w:basedOn w:val="DefaultParagraphFont"/>
    <w:rsid w:val="00CE10E8"/>
  </w:style>
  <w:style w:type="character" w:customStyle="1" w:styleId="nowrap3">
    <w:name w:val="nowrap3"/>
    <w:basedOn w:val="DefaultParagraphFont"/>
    <w:rsid w:val="00CE10E8"/>
  </w:style>
  <w:style w:type="paragraph" w:customStyle="1" w:styleId="portalbox">
    <w:name w:val="portalbox"/>
    <w:basedOn w:val="Normal"/>
    <w:rsid w:val="00CE10E8"/>
    <w:pPr>
      <w:widowControl/>
      <w:spacing w:before="100" w:beforeAutospacing="1" w:after="100" w:afterAutospacing="1"/>
    </w:pPr>
    <w:rPr>
      <w:rFonts w:eastAsiaTheme="minorEastAsia" w:cs="Times New Roman"/>
      <w:lang w:bidi="ar-SA"/>
    </w:rPr>
  </w:style>
  <w:style w:type="paragraph" w:customStyle="1" w:styleId="portalborder">
    <w:name w:val="portalborder"/>
    <w:basedOn w:val="Normal"/>
    <w:rsid w:val="00CE10E8"/>
    <w:pPr>
      <w:widowControl/>
      <w:spacing w:before="100" w:beforeAutospacing="1" w:after="100" w:afterAutospacing="1"/>
    </w:pPr>
    <w:rPr>
      <w:rFonts w:eastAsiaTheme="minorEastAsia" w:cs="Times New Roman"/>
      <w:lang w:bidi="ar-SA"/>
    </w:rPr>
  </w:style>
  <w:style w:type="paragraph" w:customStyle="1" w:styleId="portalboxul">
    <w:name w:val="portalbox&gt;ul"/>
    <w:basedOn w:val="Normal"/>
    <w:rsid w:val="00CE10E8"/>
    <w:pPr>
      <w:widowControl/>
      <w:spacing w:before="100" w:beforeAutospacing="1" w:after="100" w:afterAutospacing="1"/>
    </w:pPr>
    <w:rPr>
      <w:rFonts w:eastAsiaTheme="minorEastAsia" w:cs="Times New Roman"/>
      <w:lang w:bidi="ar-SA"/>
    </w:rPr>
  </w:style>
  <w:style w:type="paragraph" w:customStyle="1" w:styleId="portalborderul">
    <w:name w:val="portalborder&gt;u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6">
    <w:name w:val="mw-collapsible-toggle6"/>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6">
    <w:name w:val="mw-warning-with-logexcerpt6"/>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6">
    <w:name w:val="editnotice-redlink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6">
    <w:name w:val="mbox-image6"/>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6">
    <w:name w:val="mbox-imageright6"/>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6">
    <w:name w:val="mw-empty-li6"/>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9">
    <w:name w:val="infobox-above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9">
    <w:name w:val="infobox-title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9">
    <w:name w:val="infobox-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9">
    <w:name w:val="infobox-subheader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9">
    <w:name w:val="infobox-image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9">
    <w:name w:val="infobox-full-data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9">
    <w:name w:val="infobox-below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6">
    <w:name w:val="infobox-navbar6"/>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6">
    <w:name w:val="texhtml6"/>
    <w:basedOn w:val="DefaultParagraphFont"/>
    <w:rsid w:val="00CE10E8"/>
    <w:rPr>
      <w:rFonts w:ascii="Times New Roman" w:hAnsi="Times New Roman" w:cs="Times New Roman" w:hint="default"/>
      <w:sz w:val="24"/>
      <w:szCs w:val="24"/>
    </w:rPr>
  </w:style>
  <w:style w:type="paragraph" w:customStyle="1" w:styleId="mw-indicators6">
    <w:name w:val="mw-indicators6"/>
    <w:basedOn w:val="Normal"/>
    <w:rsid w:val="00CE10E8"/>
    <w:pPr>
      <w:widowControl/>
      <w:spacing w:before="100" w:beforeAutospacing="1" w:after="100" w:afterAutospacing="1"/>
    </w:pPr>
    <w:rPr>
      <w:rFonts w:eastAsiaTheme="minorEastAsia" w:cs="Times New Roman"/>
      <w:lang w:bidi="ar-SA"/>
    </w:rPr>
  </w:style>
  <w:style w:type="paragraph" w:customStyle="1" w:styleId="hatnote5">
    <w:name w:val="hatnote5"/>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4">
    <w:name w:val="infobox-subbox4"/>
    <w:basedOn w:val="Normal"/>
    <w:rsid w:val="00CE10E8"/>
    <w:pPr>
      <w:widowControl/>
      <w:ind w:left="-45" w:right="-45"/>
    </w:pPr>
    <w:rPr>
      <w:rFonts w:eastAsiaTheme="minorEastAsia" w:cs="Times New Roman"/>
      <w:lang w:bidi="ar-SA"/>
    </w:rPr>
  </w:style>
  <w:style w:type="paragraph" w:customStyle="1" w:styleId="infobox-3cols-child4">
    <w:name w:val="infobox-3cols-child4"/>
    <w:basedOn w:val="Normal"/>
    <w:rsid w:val="00CE10E8"/>
    <w:pPr>
      <w:widowControl/>
      <w:spacing w:before="100" w:beforeAutospacing="1" w:after="100" w:afterAutospacing="1"/>
    </w:pPr>
    <w:rPr>
      <w:rFonts w:eastAsiaTheme="minorEastAsia" w:cs="Times New Roman"/>
      <w:lang w:bidi="ar-SA"/>
    </w:rPr>
  </w:style>
  <w:style w:type="paragraph" w:customStyle="1" w:styleId="navbar4">
    <w:name w:val="navbar4"/>
    <w:basedOn w:val="Normal"/>
    <w:rsid w:val="00CE10E8"/>
    <w:pPr>
      <w:widowControl/>
      <w:spacing w:before="100" w:beforeAutospacing="1" w:after="100" w:afterAutospacing="1"/>
    </w:pPr>
    <w:rPr>
      <w:rFonts w:eastAsiaTheme="minorEastAsia" w:cs="Times New Roman"/>
      <w:lang w:bidi="ar-SA"/>
    </w:rPr>
  </w:style>
  <w:style w:type="paragraph" w:customStyle="1" w:styleId="infobox-header10">
    <w:name w:val="infobox-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0">
    <w:name w:val="infobox-subheader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0">
    <w:name w:val="infobox-abov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0">
    <w:name w:val="infobox-title1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0">
    <w:name w:val="infobox-image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0">
    <w:name w:val="infobox-full-data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0">
    <w:name w:val="infobox-below1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3">
    <w:name w:val="trow3"/>
    <w:basedOn w:val="Normal"/>
    <w:rsid w:val="00CE10E8"/>
    <w:pPr>
      <w:widowControl/>
      <w:spacing w:before="100" w:beforeAutospacing="1" w:after="100" w:afterAutospacing="1"/>
    </w:pPr>
    <w:rPr>
      <w:rFonts w:eastAsiaTheme="minorEastAsia" w:cs="Times New Roman"/>
      <w:lang w:bidi="ar-SA"/>
    </w:rPr>
  </w:style>
  <w:style w:type="paragraph" w:customStyle="1" w:styleId="tsingle3">
    <w:name w:val="tsingle3"/>
    <w:basedOn w:val="Normal"/>
    <w:rsid w:val="00CE10E8"/>
    <w:pPr>
      <w:widowControl/>
      <w:spacing w:before="15" w:after="15"/>
      <w:ind w:left="15" w:right="15"/>
    </w:pPr>
    <w:rPr>
      <w:rFonts w:eastAsiaTheme="minorEastAsia" w:cs="Times New Roman"/>
      <w:lang w:bidi="ar-SA"/>
    </w:rPr>
  </w:style>
  <w:style w:type="paragraph" w:customStyle="1" w:styleId="theader3">
    <w:name w:val="theader3"/>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3">
    <w:name w:val="thumbcaption3"/>
    <w:basedOn w:val="Normal"/>
    <w:rsid w:val="00CE10E8"/>
    <w:pPr>
      <w:widowControl/>
      <w:spacing w:before="100" w:beforeAutospacing="1" w:after="100" w:afterAutospacing="1"/>
    </w:pPr>
    <w:rPr>
      <w:rFonts w:eastAsiaTheme="minorEastAsia" w:cs="Times New Roman"/>
      <w:lang w:bidi="ar-SA"/>
    </w:rPr>
  </w:style>
  <w:style w:type="paragraph" w:customStyle="1" w:styleId="text-align-left3">
    <w:name w:val="text-align-left3"/>
    <w:basedOn w:val="Normal"/>
    <w:rsid w:val="00CE10E8"/>
    <w:pPr>
      <w:widowControl/>
      <w:spacing w:before="100" w:beforeAutospacing="1" w:after="100" w:afterAutospacing="1"/>
    </w:pPr>
    <w:rPr>
      <w:rFonts w:eastAsiaTheme="minorEastAsia" w:cs="Times New Roman"/>
      <w:lang w:bidi="ar-SA"/>
    </w:rPr>
  </w:style>
  <w:style w:type="paragraph" w:customStyle="1" w:styleId="text-align-right3">
    <w:name w:val="text-align-right3"/>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3">
    <w:name w:val="text-align-center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2">
    <w:name w:val="reflist2"/>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2">
    <w:name w:val="references2"/>
    <w:basedOn w:val="Normal"/>
    <w:rsid w:val="00CE10E8"/>
    <w:pPr>
      <w:widowControl/>
      <w:spacing w:before="100" w:beforeAutospacing="1"/>
    </w:pPr>
    <w:rPr>
      <w:rFonts w:eastAsiaTheme="minorEastAsia" w:cs="Times New Roman"/>
      <w:lang w:bidi="ar-SA"/>
    </w:rPr>
  </w:style>
  <w:style w:type="paragraph" w:customStyle="1" w:styleId="reflist-columns2">
    <w:name w:val="reflist-columns2"/>
    <w:basedOn w:val="Normal"/>
    <w:rsid w:val="00CE10E8"/>
    <w:pPr>
      <w:widowControl/>
      <w:spacing w:before="72" w:after="100" w:afterAutospacing="1"/>
    </w:pPr>
    <w:rPr>
      <w:rFonts w:eastAsiaTheme="minorEastAsia" w:cs="Times New Roman"/>
      <w:lang w:bidi="ar-SA"/>
    </w:rPr>
  </w:style>
  <w:style w:type="paragraph" w:customStyle="1" w:styleId="reflist-upper-alpha2">
    <w:name w:val="reflist-upp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2">
    <w:name w:val="reflist-upper-roman2"/>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2">
    <w:name w:val="reflist-lower-alpha2"/>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2">
    <w:name w:val="reflist-lower-roman2"/>
    <w:basedOn w:val="Normal"/>
    <w:rsid w:val="00CE10E8"/>
    <w:pPr>
      <w:widowControl/>
      <w:spacing w:before="100" w:beforeAutospacing="1" w:after="100" w:afterAutospacing="1"/>
    </w:pPr>
    <w:rPr>
      <w:rFonts w:eastAsiaTheme="minorEastAsia" w:cs="Times New Roman"/>
      <w:lang w:bidi="ar-SA"/>
    </w:rPr>
  </w:style>
  <w:style w:type="paragraph" w:customStyle="1" w:styleId="portalbox1">
    <w:name w:val="portalbox1"/>
    <w:basedOn w:val="Normal"/>
    <w:rsid w:val="00CE10E8"/>
    <w:pPr>
      <w:widowControl/>
      <w:spacing w:before="100" w:beforeAutospacing="1" w:after="100" w:afterAutospacing="1"/>
    </w:pPr>
    <w:rPr>
      <w:rFonts w:eastAsiaTheme="minorEastAsia" w:cs="Times New Roman"/>
      <w:lang w:bidi="ar-SA"/>
    </w:rPr>
  </w:style>
  <w:style w:type="paragraph" w:customStyle="1" w:styleId="portalborder1">
    <w:name w:val="portalborder1"/>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1">
    <w:name w:val="portalbox&gt;ul1"/>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1">
    <w:name w:val="portalborder&gt;ul1"/>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
    <w:name w:val="div-col"/>
    <w:basedOn w:val="Normal"/>
    <w:rsid w:val="00CE10E8"/>
    <w:pPr>
      <w:widowControl/>
      <w:spacing w:before="100" w:beforeAutospacing="1" w:after="100" w:afterAutospacing="1"/>
    </w:pPr>
    <w:rPr>
      <w:rFonts w:eastAsiaTheme="minorEastAsia" w:cs="Times New Roman"/>
      <w:lang w:bidi="ar-SA"/>
    </w:rPr>
  </w:style>
  <w:style w:type="paragraph" w:customStyle="1" w:styleId="div-col-small">
    <w:name w:val="div-col-small"/>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7">
    <w:name w:val="mw-collapsible-toggle7"/>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7">
    <w:name w:val="mw-warning-with-logexcerpt7"/>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7">
    <w:name w:val="editnotice-redlink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7">
    <w:name w:val="mbox-image7"/>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7">
    <w:name w:val="mbox-imageright7"/>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7">
    <w:name w:val="mw-empty-li7"/>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1">
    <w:name w:val="infobox-above11"/>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1">
    <w:name w:val="infobox-title11"/>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1">
    <w:name w:val="infobox-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1">
    <w:name w:val="infobox-subheader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1">
    <w:name w:val="infobox-image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1">
    <w:name w:val="infobox-full-data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1">
    <w:name w:val="infobox-below11"/>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7">
    <w:name w:val="infobox-navbar7"/>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7">
    <w:name w:val="texhtml7"/>
    <w:basedOn w:val="DefaultParagraphFont"/>
    <w:rsid w:val="00CE10E8"/>
    <w:rPr>
      <w:rFonts w:ascii="Times New Roman" w:hAnsi="Times New Roman" w:cs="Times New Roman" w:hint="default"/>
      <w:sz w:val="24"/>
      <w:szCs w:val="24"/>
    </w:rPr>
  </w:style>
  <w:style w:type="paragraph" w:customStyle="1" w:styleId="mw-indicators7">
    <w:name w:val="mw-indicators7"/>
    <w:basedOn w:val="Normal"/>
    <w:rsid w:val="00CE10E8"/>
    <w:pPr>
      <w:widowControl/>
      <w:spacing w:before="100" w:beforeAutospacing="1" w:after="100" w:afterAutospacing="1"/>
    </w:pPr>
    <w:rPr>
      <w:rFonts w:eastAsiaTheme="minorEastAsia" w:cs="Times New Roman"/>
      <w:lang w:bidi="ar-SA"/>
    </w:rPr>
  </w:style>
  <w:style w:type="paragraph" w:customStyle="1" w:styleId="hatnote6">
    <w:name w:val="hatnote6"/>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5">
    <w:name w:val="infobox-subbox5"/>
    <w:basedOn w:val="Normal"/>
    <w:rsid w:val="00CE10E8"/>
    <w:pPr>
      <w:widowControl/>
      <w:ind w:left="-45" w:right="-45"/>
    </w:pPr>
    <w:rPr>
      <w:rFonts w:eastAsiaTheme="minorEastAsia" w:cs="Times New Roman"/>
      <w:lang w:bidi="ar-SA"/>
    </w:rPr>
  </w:style>
  <w:style w:type="paragraph" w:customStyle="1" w:styleId="infobox-3cols-child5">
    <w:name w:val="infobox-3cols-child5"/>
    <w:basedOn w:val="Normal"/>
    <w:rsid w:val="00CE10E8"/>
    <w:pPr>
      <w:widowControl/>
      <w:spacing w:before="100" w:beforeAutospacing="1" w:after="100" w:afterAutospacing="1"/>
    </w:pPr>
    <w:rPr>
      <w:rFonts w:eastAsiaTheme="minorEastAsia" w:cs="Times New Roman"/>
      <w:lang w:bidi="ar-SA"/>
    </w:rPr>
  </w:style>
  <w:style w:type="paragraph" w:customStyle="1" w:styleId="navbar5">
    <w:name w:val="navbar5"/>
    <w:basedOn w:val="Normal"/>
    <w:rsid w:val="00CE10E8"/>
    <w:pPr>
      <w:widowControl/>
      <w:spacing w:before="100" w:beforeAutospacing="1" w:after="100" w:afterAutospacing="1"/>
    </w:pPr>
    <w:rPr>
      <w:rFonts w:eastAsiaTheme="minorEastAsia" w:cs="Times New Roman"/>
      <w:lang w:bidi="ar-SA"/>
    </w:rPr>
  </w:style>
  <w:style w:type="paragraph" w:customStyle="1" w:styleId="infobox-header12">
    <w:name w:val="infobox-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2">
    <w:name w:val="infobox-subheader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2">
    <w:name w:val="infobox-abov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2">
    <w:name w:val="infobox-title1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2">
    <w:name w:val="infobox-image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2">
    <w:name w:val="infobox-full-data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2">
    <w:name w:val="infobox-below12"/>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4">
    <w:name w:val="trow4"/>
    <w:basedOn w:val="Normal"/>
    <w:rsid w:val="00CE10E8"/>
    <w:pPr>
      <w:widowControl/>
      <w:spacing w:before="100" w:beforeAutospacing="1" w:after="100" w:afterAutospacing="1"/>
    </w:pPr>
    <w:rPr>
      <w:rFonts w:eastAsiaTheme="minorEastAsia" w:cs="Times New Roman"/>
      <w:lang w:bidi="ar-SA"/>
    </w:rPr>
  </w:style>
  <w:style w:type="paragraph" w:customStyle="1" w:styleId="tsingle4">
    <w:name w:val="tsingle4"/>
    <w:basedOn w:val="Normal"/>
    <w:rsid w:val="00CE10E8"/>
    <w:pPr>
      <w:widowControl/>
      <w:spacing w:before="15" w:after="15"/>
      <w:ind w:left="15" w:right="15"/>
    </w:pPr>
    <w:rPr>
      <w:rFonts w:eastAsiaTheme="minorEastAsia" w:cs="Times New Roman"/>
      <w:lang w:bidi="ar-SA"/>
    </w:rPr>
  </w:style>
  <w:style w:type="paragraph" w:customStyle="1" w:styleId="theader4">
    <w:name w:val="theader4"/>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4">
    <w:name w:val="thumbcaption4"/>
    <w:basedOn w:val="Normal"/>
    <w:rsid w:val="00CE10E8"/>
    <w:pPr>
      <w:widowControl/>
      <w:spacing w:before="100" w:beforeAutospacing="1" w:after="100" w:afterAutospacing="1"/>
    </w:pPr>
    <w:rPr>
      <w:rFonts w:eastAsiaTheme="minorEastAsia" w:cs="Times New Roman"/>
      <w:lang w:bidi="ar-SA"/>
    </w:rPr>
  </w:style>
  <w:style w:type="paragraph" w:customStyle="1" w:styleId="text-align-left4">
    <w:name w:val="text-align-left4"/>
    <w:basedOn w:val="Normal"/>
    <w:rsid w:val="00CE10E8"/>
    <w:pPr>
      <w:widowControl/>
      <w:spacing w:before="100" w:beforeAutospacing="1" w:after="100" w:afterAutospacing="1"/>
    </w:pPr>
    <w:rPr>
      <w:rFonts w:eastAsiaTheme="minorEastAsia" w:cs="Times New Roman"/>
      <w:lang w:bidi="ar-SA"/>
    </w:rPr>
  </w:style>
  <w:style w:type="paragraph" w:customStyle="1" w:styleId="text-align-right4">
    <w:name w:val="text-align-right4"/>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4">
    <w:name w:val="text-align-center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3">
    <w:name w:val="reflist3"/>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3">
    <w:name w:val="references3"/>
    <w:basedOn w:val="Normal"/>
    <w:rsid w:val="00CE10E8"/>
    <w:pPr>
      <w:widowControl/>
      <w:spacing w:before="100" w:beforeAutospacing="1"/>
    </w:pPr>
    <w:rPr>
      <w:rFonts w:eastAsiaTheme="minorEastAsia" w:cs="Times New Roman"/>
      <w:lang w:bidi="ar-SA"/>
    </w:rPr>
  </w:style>
  <w:style w:type="paragraph" w:customStyle="1" w:styleId="reflist-columns3">
    <w:name w:val="reflist-columns3"/>
    <w:basedOn w:val="Normal"/>
    <w:rsid w:val="00CE10E8"/>
    <w:pPr>
      <w:widowControl/>
      <w:spacing w:before="72" w:after="100" w:afterAutospacing="1"/>
    </w:pPr>
    <w:rPr>
      <w:rFonts w:eastAsiaTheme="minorEastAsia" w:cs="Times New Roman"/>
      <w:lang w:bidi="ar-SA"/>
    </w:rPr>
  </w:style>
  <w:style w:type="paragraph" w:customStyle="1" w:styleId="reflist-upper-alpha3">
    <w:name w:val="reflist-upp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3">
    <w:name w:val="reflist-upper-roman3"/>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3">
    <w:name w:val="reflist-lower-alpha3"/>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3">
    <w:name w:val="reflist-lower-roman3"/>
    <w:basedOn w:val="Normal"/>
    <w:rsid w:val="00CE10E8"/>
    <w:pPr>
      <w:widowControl/>
      <w:spacing w:before="100" w:beforeAutospacing="1" w:after="100" w:afterAutospacing="1"/>
    </w:pPr>
    <w:rPr>
      <w:rFonts w:eastAsiaTheme="minorEastAsia" w:cs="Times New Roman"/>
      <w:lang w:bidi="ar-SA"/>
    </w:rPr>
  </w:style>
  <w:style w:type="paragraph" w:customStyle="1" w:styleId="portalbox2">
    <w:name w:val="portalbox2"/>
    <w:basedOn w:val="Normal"/>
    <w:rsid w:val="00CE10E8"/>
    <w:pPr>
      <w:widowControl/>
      <w:spacing w:before="100" w:beforeAutospacing="1" w:after="100" w:afterAutospacing="1"/>
    </w:pPr>
    <w:rPr>
      <w:rFonts w:eastAsiaTheme="minorEastAsia" w:cs="Times New Roman"/>
      <w:lang w:bidi="ar-SA"/>
    </w:rPr>
  </w:style>
  <w:style w:type="paragraph" w:customStyle="1" w:styleId="portalborder2">
    <w:name w:val="portalborder2"/>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2">
    <w:name w:val="portalbox&gt;ul2"/>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2">
    <w:name w:val="portalborder&gt;ul2"/>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1">
    <w:name w:val="div-col1"/>
    <w:basedOn w:val="Normal"/>
    <w:rsid w:val="00CE10E8"/>
    <w:pPr>
      <w:widowControl/>
      <w:spacing w:before="72" w:after="100" w:afterAutospacing="1"/>
    </w:pPr>
    <w:rPr>
      <w:rFonts w:eastAsiaTheme="minorEastAsia" w:cs="Times New Roman"/>
      <w:lang w:bidi="ar-SA"/>
    </w:rPr>
  </w:style>
  <w:style w:type="paragraph" w:customStyle="1" w:styleId="div-col-small1">
    <w:name w:val="div-col-small1"/>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
    <w:name w:val="cs1-code"/>
    <w:basedOn w:val="Normal"/>
    <w:rsid w:val="00CE10E8"/>
    <w:pPr>
      <w:widowControl/>
      <w:spacing w:before="100" w:beforeAutospacing="1" w:after="100" w:afterAutospacing="1"/>
    </w:pPr>
    <w:rPr>
      <w:rFonts w:eastAsiaTheme="minorEastAsia" w:cs="Times New Roman"/>
      <w:lang w:bidi="ar-SA"/>
    </w:rPr>
  </w:style>
  <w:style w:type="paragraph" w:customStyle="1" w:styleId="cs1-hidden-error">
    <w:name w:val="cs1-hidden-error"/>
    <w:basedOn w:val="Normal"/>
    <w:rsid w:val="00CE10E8"/>
    <w:pPr>
      <w:widowControl/>
      <w:spacing w:before="100" w:beforeAutospacing="1" w:after="100" w:afterAutospacing="1"/>
    </w:pPr>
    <w:rPr>
      <w:rFonts w:eastAsiaTheme="minorEastAsia" w:cs="Times New Roman"/>
      <w:lang w:bidi="ar-SA"/>
    </w:rPr>
  </w:style>
  <w:style w:type="paragraph" w:customStyle="1" w:styleId="cs1-visible-error">
    <w:name w:val="cs1-visible-error"/>
    <w:basedOn w:val="Normal"/>
    <w:rsid w:val="00CE10E8"/>
    <w:pPr>
      <w:widowControl/>
      <w:spacing w:before="100" w:beforeAutospacing="1" w:after="100" w:afterAutospacing="1"/>
    </w:pPr>
    <w:rPr>
      <w:rFonts w:eastAsiaTheme="minorEastAsia" w:cs="Times New Roman"/>
      <w:lang w:bidi="ar-SA"/>
    </w:rPr>
  </w:style>
  <w:style w:type="paragraph" w:customStyle="1" w:styleId="cs1-maint">
    <w:name w:val="cs1-maint"/>
    <w:basedOn w:val="Normal"/>
    <w:rsid w:val="00CE10E8"/>
    <w:pPr>
      <w:widowControl/>
      <w:spacing w:before="100" w:beforeAutospacing="1" w:after="100" w:afterAutospacing="1"/>
    </w:pPr>
    <w:rPr>
      <w:rFonts w:eastAsiaTheme="minorEastAsia" w:cs="Times New Roman"/>
      <w:lang w:bidi="ar-SA"/>
    </w:rPr>
  </w:style>
  <w:style w:type="paragraph" w:customStyle="1" w:styleId="cs1-format">
    <w:name w:val="cs1-format"/>
    <w:basedOn w:val="Normal"/>
    <w:rsid w:val="00CE10E8"/>
    <w:pPr>
      <w:widowControl/>
      <w:spacing w:before="100" w:beforeAutospacing="1" w:after="100" w:afterAutospacing="1"/>
    </w:pPr>
    <w:rPr>
      <w:rFonts w:eastAsiaTheme="minorEastAsia" w:cs="Times New Roman"/>
      <w:lang w:bidi="ar-SA"/>
    </w:rPr>
  </w:style>
  <w:style w:type="paragraph" w:customStyle="1" w:styleId="cs1-kern-left">
    <w:name w:val="cs1-kern-left"/>
    <w:basedOn w:val="Normal"/>
    <w:rsid w:val="00CE10E8"/>
    <w:pPr>
      <w:widowControl/>
      <w:spacing w:before="100" w:beforeAutospacing="1" w:after="100" w:afterAutospacing="1"/>
    </w:pPr>
    <w:rPr>
      <w:rFonts w:eastAsiaTheme="minorEastAsia" w:cs="Times New Roman"/>
      <w:lang w:bidi="ar-SA"/>
    </w:rPr>
  </w:style>
  <w:style w:type="paragraph" w:customStyle="1" w:styleId="cs1-kern-right">
    <w:name w:val="cs1-kern-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8">
    <w:name w:val="mw-collapsible-toggle8"/>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8">
    <w:name w:val="mw-warning-with-logexcerpt8"/>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8">
    <w:name w:val="editnotice-redlink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8">
    <w:name w:val="mbox-image8"/>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8">
    <w:name w:val="mbox-imageright8"/>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8">
    <w:name w:val="mw-empty-li8"/>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3">
    <w:name w:val="infobox-above13"/>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3">
    <w:name w:val="infobox-title13"/>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3">
    <w:name w:val="infobox-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3">
    <w:name w:val="infobox-subheader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3">
    <w:name w:val="infobox-image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3">
    <w:name w:val="infobox-full-data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3">
    <w:name w:val="infobox-below13"/>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8">
    <w:name w:val="infobox-navbar8"/>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8">
    <w:name w:val="texhtml8"/>
    <w:basedOn w:val="DefaultParagraphFont"/>
    <w:rsid w:val="00CE10E8"/>
    <w:rPr>
      <w:rFonts w:ascii="Times New Roman" w:hAnsi="Times New Roman" w:cs="Times New Roman" w:hint="default"/>
      <w:sz w:val="24"/>
      <w:szCs w:val="24"/>
    </w:rPr>
  </w:style>
  <w:style w:type="paragraph" w:customStyle="1" w:styleId="mw-indicators8">
    <w:name w:val="mw-indicators8"/>
    <w:basedOn w:val="Normal"/>
    <w:rsid w:val="00CE10E8"/>
    <w:pPr>
      <w:widowControl/>
      <w:spacing w:before="100" w:beforeAutospacing="1" w:after="100" w:afterAutospacing="1"/>
    </w:pPr>
    <w:rPr>
      <w:rFonts w:eastAsiaTheme="minorEastAsia" w:cs="Times New Roman"/>
      <w:lang w:bidi="ar-SA"/>
    </w:rPr>
  </w:style>
  <w:style w:type="paragraph" w:customStyle="1" w:styleId="hatnote7">
    <w:name w:val="hatnote7"/>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6">
    <w:name w:val="infobox-subbox6"/>
    <w:basedOn w:val="Normal"/>
    <w:rsid w:val="00CE10E8"/>
    <w:pPr>
      <w:widowControl/>
      <w:ind w:left="-45" w:right="-45"/>
    </w:pPr>
    <w:rPr>
      <w:rFonts w:eastAsiaTheme="minorEastAsia" w:cs="Times New Roman"/>
      <w:lang w:bidi="ar-SA"/>
    </w:rPr>
  </w:style>
  <w:style w:type="paragraph" w:customStyle="1" w:styleId="infobox-3cols-child6">
    <w:name w:val="infobox-3cols-child6"/>
    <w:basedOn w:val="Normal"/>
    <w:rsid w:val="00CE10E8"/>
    <w:pPr>
      <w:widowControl/>
      <w:spacing w:before="100" w:beforeAutospacing="1" w:after="100" w:afterAutospacing="1"/>
    </w:pPr>
    <w:rPr>
      <w:rFonts w:eastAsiaTheme="minorEastAsia" w:cs="Times New Roman"/>
      <w:lang w:bidi="ar-SA"/>
    </w:rPr>
  </w:style>
  <w:style w:type="paragraph" w:customStyle="1" w:styleId="navbar6">
    <w:name w:val="navbar6"/>
    <w:basedOn w:val="Normal"/>
    <w:rsid w:val="00CE10E8"/>
    <w:pPr>
      <w:widowControl/>
      <w:spacing w:before="100" w:beforeAutospacing="1" w:after="100" w:afterAutospacing="1"/>
    </w:pPr>
    <w:rPr>
      <w:rFonts w:eastAsiaTheme="minorEastAsia" w:cs="Times New Roman"/>
      <w:lang w:bidi="ar-SA"/>
    </w:rPr>
  </w:style>
  <w:style w:type="paragraph" w:customStyle="1" w:styleId="infobox-header14">
    <w:name w:val="infobox-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4">
    <w:name w:val="infobox-subheader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4">
    <w:name w:val="infobox-abov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4">
    <w:name w:val="infobox-title14"/>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4">
    <w:name w:val="infobox-image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4">
    <w:name w:val="infobox-full-data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4">
    <w:name w:val="infobox-below14"/>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5">
    <w:name w:val="trow5"/>
    <w:basedOn w:val="Normal"/>
    <w:rsid w:val="00CE10E8"/>
    <w:pPr>
      <w:widowControl/>
      <w:spacing w:before="100" w:beforeAutospacing="1" w:after="100" w:afterAutospacing="1"/>
    </w:pPr>
    <w:rPr>
      <w:rFonts w:eastAsiaTheme="minorEastAsia" w:cs="Times New Roman"/>
      <w:lang w:bidi="ar-SA"/>
    </w:rPr>
  </w:style>
  <w:style w:type="paragraph" w:customStyle="1" w:styleId="tsingle5">
    <w:name w:val="tsingle5"/>
    <w:basedOn w:val="Normal"/>
    <w:rsid w:val="00CE10E8"/>
    <w:pPr>
      <w:widowControl/>
      <w:spacing w:before="15" w:after="15"/>
      <w:ind w:left="15" w:right="15"/>
    </w:pPr>
    <w:rPr>
      <w:rFonts w:eastAsiaTheme="minorEastAsia" w:cs="Times New Roman"/>
      <w:lang w:bidi="ar-SA"/>
    </w:rPr>
  </w:style>
  <w:style w:type="paragraph" w:customStyle="1" w:styleId="theader5">
    <w:name w:val="theader5"/>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5">
    <w:name w:val="thumbcaption5"/>
    <w:basedOn w:val="Normal"/>
    <w:rsid w:val="00CE10E8"/>
    <w:pPr>
      <w:widowControl/>
      <w:spacing w:before="100" w:beforeAutospacing="1" w:after="100" w:afterAutospacing="1"/>
    </w:pPr>
    <w:rPr>
      <w:rFonts w:eastAsiaTheme="minorEastAsia" w:cs="Times New Roman"/>
      <w:lang w:bidi="ar-SA"/>
    </w:rPr>
  </w:style>
  <w:style w:type="paragraph" w:customStyle="1" w:styleId="text-align-left5">
    <w:name w:val="text-align-left5"/>
    <w:basedOn w:val="Normal"/>
    <w:rsid w:val="00CE10E8"/>
    <w:pPr>
      <w:widowControl/>
      <w:spacing w:before="100" w:beforeAutospacing="1" w:after="100" w:afterAutospacing="1"/>
    </w:pPr>
    <w:rPr>
      <w:rFonts w:eastAsiaTheme="minorEastAsia" w:cs="Times New Roman"/>
      <w:lang w:bidi="ar-SA"/>
    </w:rPr>
  </w:style>
  <w:style w:type="paragraph" w:customStyle="1" w:styleId="text-align-right5">
    <w:name w:val="text-align-right5"/>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5">
    <w:name w:val="text-align-center5"/>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4">
    <w:name w:val="reflist4"/>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4">
    <w:name w:val="references4"/>
    <w:basedOn w:val="Normal"/>
    <w:rsid w:val="00CE10E8"/>
    <w:pPr>
      <w:widowControl/>
      <w:spacing w:before="100" w:beforeAutospacing="1"/>
    </w:pPr>
    <w:rPr>
      <w:rFonts w:eastAsiaTheme="minorEastAsia" w:cs="Times New Roman"/>
      <w:lang w:bidi="ar-SA"/>
    </w:rPr>
  </w:style>
  <w:style w:type="paragraph" w:customStyle="1" w:styleId="reflist-columns4">
    <w:name w:val="reflist-columns4"/>
    <w:basedOn w:val="Normal"/>
    <w:rsid w:val="00CE10E8"/>
    <w:pPr>
      <w:widowControl/>
      <w:spacing w:before="72" w:after="100" w:afterAutospacing="1"/>
    </w:pPr>
    <w:rPr>
      <w:rFonts w:eastAsiaTheme="minorEastAsia" w:cs="Times New Roman"/>
      <w:lang w:bidi="ar-SA"/>
    </w:rPr>
  </w:style>
  <w:style w:type="paragraph" w:customStyle="1" w:styleId="reflist-upper-alpha4">
    <w:name w:val="reflist-upp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4">
    <w:name w:val="reflist-upper-roman4"/>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4">
    <w:name w:val="reflist-lower-alpha4"/>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4">
    <w:name w:val="reflist-lower-roman4"/>
    <w:basedOn w:val="Normal"/>
    <w:rsid w:val="00CE10E8"/>
    <w:pPr>
      <w:widowControl/>
      <w:spacing w:before="100" w:beforeAutospacing="1" w:after="100" w:afterAutospacing="1"/>
    </w:pPr>
    <w:rPr>
      <w:rFonts w:eastAsiaTheme="minorEastAsia" w:cs="Times New Roman"/>
      <w:lang w:bidi="ar-SA"/>
    </w:rPr>
  </w:style>
  <w:style w:type="paragraph" w:customStyle="1" w:styleId="portalbox3">
    <w:name w:val="portalbox3"/>
    <w:basedOn w:val="Normal"/>
    <w:rsid w:val="00CE10E8"/>
    <w:pPr>
      <w:widowControl/>
      <w:spacing w:before="100" w:beforeAutospacing="1" w:after="100" w:afterAutospacing="1"/>
    </w:pPr>
    <w:rPr>
      <w:rFonts w:eastAsiaTheme="minorEastAsia" w:cs="Times New Roman"/>
      <w:lang w:bidi="ar-SA"/>
    </w:rPr>
  </w:style>
  <w:style w:type="paragraph" w:customStyle="1" w:styleId="portalborder3">
    <w:name w:val="portalborder3"/>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3">
    <w:name w:val="portalbox&gt;ul3"/>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3">
    <w:name w:val="portalborder&gt;ul3"/>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2">
    <w:name w:val="div-col2"/>
    <w:basedOn w:val="Normal"/>
    <w:rsid w:val="00CE10E8"/>
    <w:pPr>
      <w:widowControl/>
      <w:spacing w:before="72" w:after="100" w:afterAutospacing="1"/>
    </w:pPr>
    <w:rPr>
      <w:rFonts w:eastAsiaTheme="minorEastAsia" w:cs="Times New Roman"/>
      <w:lang w:bidi="ar-SA"/>
    </w:rPr>
  </w:style>
  <w:style w:type="paragraph" w:customStyle="1" w:styleId="div-col-small2">
    <w:name w:val="div-col-small2"/>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1">
    <w:name w:val="cs1-code1"/>
    <w:basedOn w:val="Normal"/>
    <w:rsid w:val="00CE10E8"/>
    <w:pPr>
      <w:widowControl/>
      <w:spacing w:before="100" w:beforeAutospacing="1" w:after="100" w:afterAutospacing="1"/>
    </w:pPr>
    <w:rPr>
      <w:rFonts w:eastAsiaTheme="minorEastAsia" w:cs="Times New Roman"/>
      <w:lang w:bidi="ar-SA"/>
    </w:rPr>
  </w:style>
  <w:style w:type="paragraph" w:customStyle="1" w:styleId="cs1-hidden-error1">
    <w:name w:val="cs1-hidden-error1"/>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1">
    <w:name w:val="cs1-visible-error1"/>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1">
    <w:name w:val="cs1-maint1"/>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1">
    <w:name w:val="cs1-format1"/>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1">
    <w:name w:val="cs1-kern-left1"/>
    <w:basedOn w:val="Normal"/>
    <w:rsid w:val="00CE10E8"/>
    <w:pPr>
      <w:widowControl/>
      <w:spacing w:before="100" w:beforeAutospacing="1" w:after="100" w:afterAutospacing="1"/>
    </w:pPr>
    <w:rPr>
      <w:rFonts w:eastAsiaTheme="minorEastAsia" w:cs="Times New Roman"/>
      <w:lang w:bidi="ar-SA"/>
    </w:rPr>
  </w:style>
  <w:style w:type="paragraph" w:customStyle="1" w:styleId="cs1-kern-right1">
    <w:name w:val="cs1-kern-right1"/>
    <w:basedOn w:val="Normal"/>
    <w:rsid w:val="00CE10E8"/>
    <w:pPr>
      <w:widowControl/>
      <w:spacing w:before="100" w:beforeAutospacing="1" w:after="100" w:afterAutospacing="1"/>
    </w:pPr>
    <w:rPr>
      <w:rFonts w:eastAsiaTheme="minorEastAsia" w:cs="Times New Roman"/>
      <w:lang w:bidi="ar-SA"/>
    </w:rPr>
  </w:style>
  <w:style w:type="character" w:styleId="HTMLCite">
    <w:name w:val="HTML Cite"/>
    <w:basedOn w:val="DefaultParagraphFont"/>
    <w:uiPriority w:val="99"/>
    <w:semiHidden/>
    <w:unhideWhenUsed/>
    <w:rsid w:val="00CE10E8"/>
    <w:rPr>
      <w:i/>
      <w:iCs/>
    </w:rPr>
  </w:style>
  <w:style w:type="character" w:customStyle="1" w:styleId="reference-accessdate">
    <w:name w:val="reference-accessdate"/>
    <w:basedOn w:val="DefaultParagraphFont"/>
    <w:rsid w:val="00CE10E8"/>
  </w:style>
  <w:style w:type="character" w:customStyle="1" w:styleId="nowrap4">
    <w:name w:val="nowrap4"/>
    <w:basedOn w:val="DefaultParagraphFont"/>
    <w:rsid w:val="00CE10E8"/>
  </w:style>
  <w:style w:type="character" w:customStyle="1" w:styleId="z3988">
    <w:name w:val="z3988"/>
    <w:basedOn w:val="DefaultParagraphFont"/>
    <w:rsid w:val="00CE10E8"/>
  </w:style>
  <w:style w:type="character" w:customStyle="1" w:styleId="cs1-lock-registration">
    <w:name w:val="cs1-lock-registration"/>
    <w:basedOn w:val="DefaultParagraphFont"/>
    <w:rsid w:val="00CE10E8"/>
  </w:style>
  <w:style w:type="paragraph" w:customStyle="1" w:styleId="side-box">
    <w:name w:val="side-box"/>
    <w:basedOn w:val="Normal"/>
    <w:rsid w:val="00CE10E8"/>
    <w:pPr>
      <w:widowControl/>
      <w:spacing w:before="100" w:beforeAutospacing="1" w:after="100" w:afterAutospacing="1"/>
    </w:pPr>
    <w:rPr>
      <w:rFonts w:eastAsiaTheme="minorEastAsia" w:cs="Times New Roman"/>
      <w:lang w:bidi="ar-SA"/>
    </w:rPr>
  </w:style>
  <w:style w:type="paragraph" w:customStyle="1" w:styleId="side-box-abovebelow">
    <w:name w:val="side-box-abovebelow"/>
    <w:basedOn w:val="Normal"/>
    <w:rsid w:val="00CE10E8"/>
    <w:pPr>
      <w:widowControl/>
      <w:spacing w:before="100" w:beforeAutospacing="1" w:after="100" w:afterAutospacing="1"/>
    </w:pPr>
    <w:rPr>
      <w:rFonts w:eastAsiaTheme="minorEastAsia" w:cs="Times New Roman"/>
      <w:lang w:bidi="ar-SA"/>
    </w:rPr>
  </w:style>
  <w:style w:type="paragraph" w:customStyle="1" w:styleId="side-box-text">
    <w:name w:val="side-box-text"/>
    <w:basedOn w:val="Normal"/>
    <w:rsid w:val="00CE10E8"/>
    <w:pPr>
      <w:widowControl/>
      <w:spacing w:before="100" w:beforeAutospacing="1" w:after="100" w:afterAutospacing="1"/>
    </w:pPr>
    <w:rPr>
      <w:rFonts w:eastAsiaTheme="minorEastAsia" w:cs="Times New Roman"/>
      <w:lang w:bidi="ar-SA"/>
    </w:rPr>
  </w:style>
  <w:style w:type="paragraph" w:customStyle="1" w:styleId="side-box-image">
    <w:name w:val="side-box-image"/>
    <w:basedOn w:val="Normal"/>
    <w:rsid w:val="00CE10E8"/>
    <w:pPr>
      <w:widowControl/>
      <w:spacing w:before="100" w:beforeAutospacing="1" w:after="100" w:afterAutospacing="1"/>
    </w:pPr>
    <w:rPr>
      <w:rFonts w:eastAsiaTheme="minorEastAsia" w:cs="Times New Roman"/>
      <w:lang w:bidi="ar-SA"/>
    </w:rPr>
  </w:style>
  <w:style w:type="paragraph" w:customStyle="1" w:styleId="side-box-imageright">
    <w:name w:val="side-box-imageright"/>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9">
    <w:name w:val="mw-collapsible-toggle9"/>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9">
    <w:name w:val="mw-warning-with-logexcerpt9"/>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9">
    <w:name w:val="editnotice-redlink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9">
    <w:name w:val="mbox-image9"/>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9">
    <w:name w:val="mbox-imageright9"/>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9">
    <w:name w:val="mw-empty-li9"/>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5">
    <w:name w:val="infobox-above15"/>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5">
    <w:name w:val="infobox-title15"/>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5">
    <w:name w:val="infobox-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5">
    <w:name w:val="infobox-subheader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5">
    <w:name w:val="infobox-image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5">
    <w:name w:val="infobox-full-data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5">
    <w:name w:val="infobox-below15"/>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9">
    <w:name w:val="infobox-navbar9"/>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9">
    <w:name w:val="texhtml9"/>
    <w:basedOn w:val="DefaultParagraphFont"/>
    <w:rsid w:val="00CE10E8"/>
    <w:rPr>
      <w:rFonts w:ascii="Times New Roman" w:hAnsi="Times New Roman" w:cs="Times New Roman" w:hint="default"/>
      <w:sz w:val="24"/>
      <w:szCs w:val="24"/>
    </w:rPr>
  </w:style>
  <w:style w:type="paragraph" w:customStyle="1" w:styleId="mw-indicators9">
    <w:name w:val="mw-indicators9"/>
    <w:basedOn w:val="Normal"/>
    <w:rsid w:val="00CE10E8"/>
    <w:pPr>
      <w:widowControl/>
      <w:spacing w:before="100" w:beforeAutospacing="1" w:after="100" w:afterAutospacing="1"/>
    </w:pPr>
    <w:rPr>
      <w:rFonts w:eastAsiaTheme="minorEastAsia" w:cs="Times New Roman"/>
      <w:lang w:bidi="ar-SA"/>
    </w:rPr>
  </w:style>
  <w:style w:type="paragraph" w:customStyle="1" w:styleId="hatnote8">
    <w:name w:val="hatnote8"/>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7">
    <w:name w:val="infobox-subbox7"/>
    <w:basedOn w:val="Normal"/>
    <w:rsid w:val="00CE10E8"/>
    <w:pPr>
      <w:widowControl/>
      <w:ind w:left="-45" w:right="-45"/>
    </w:pPr>
    <w:rPr>
      <w:rFonts w:eastAsiaTheme="minorEastAsia" w:cs="Times New Roman"/>
      <w:lang w:bidi="ar-SA"/>
    </w:rPr>
  </w:style>
  <w:style w:type="paragraph" w:customStyle="1" w:styleId="infobox-3cols-child7">
    <w:name w:val="infobox-3cols-child7"/>
    <w:basedOn w:val="Normal"/>
    <w:rsid w:val="00CE10E8"/>
    <w:pPr>
      <w:widowControl/>
      <w:spacing w:before="100" w:beforeAutospacing="1" w:after="100" w:afterAutospacing="1"/>
    </w:pPr>
    <w:rPr>
      <w:rFonts w:eastAsiaTheme="minorEastAsia" w:cs="Times New Roman"/>
      <w:lang w:bidi="ar-SA"/>
    </w:rPr>
  </w:style>
  <w:style w:type="paragraph" w:customStyle="1" w:styleId="navbar7">
    <w:name w:val="navbar7"/>
    <w:basedOn w:val="Normal"/>
    <w:rsid w:val="00CE10E8"/>
    <w:pPr>
      <w:widowControl/>
      <w:spacing w:before="100" w:beforeAutospacing="1" w:after="100" w:afterAutospacing="1"/>
    </w:pPr>
    <w:rPr>
      <w:rFonts w:eastAsiaTheme="minorEastAsia" w:cs="Times New Roman"/>
      <w:lang w:bidi="ar-SA"/>
    </w:rPr>
  </w:style>
  <w:style w:type="paragraph" w:customStyle="1" w:styleId="infobox-header16">
    <w:name w:val="infobox-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6">
    <w:name w:val="infobox-subheader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6">
    <w:name w:val="infobox-abov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6">
    <w:name w:val="infobox-title1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6">
    <w:name w:val="infobox-image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6">
    <w:name w:val="infobox-full-data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6">
    <w:name w:val="infobox-below16"/>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6">
    <w:name w:val="trow6"/>
    <w:basedOn w:val="Normal"/>
    <w:rsid w:val="00CE10E8"/>
    <w:pPr>
      <w:widowControl/>
      <w:spacing w:before="100" w:beforeAutospacing="1" w:after="100" w:afterAutospacing="1"/>
    </w:pPr>
    <w:rPr>
      <w:rFonts w:eastAsiaTheme="minorEastAsia" w:cs="Times New Roman"/>
      <w:lang w:bidi="ar-SA"/>
    </w:rPr>
  </w:style>
  <w:style w:type="paragraph" w:customStyle="1" w:styleId="tsingle6">
    <w:name w:val="tsingle6"/>
    <w:basedOn w:val="Normal"/>
    <w:rsid w:val="00CE10E8"/>
    <w:pPr>
      <w:widowControl/>
      <w:spacing w:before="15" w:after="15"/>
      <w:ind w:left="15" w:right="15"/>
    </w:pPr>
    <w:rPr>
      <w:rFonts w:eastAsiaTheme="minorEastAsia" w:cs="Times New Roman"/>
      <w:lang w:bidi="ar-SA"/>
    </w:rPr>
  </w:style>
  <w:style w:type="paragraph" w:customStyle="1" w:styleId="theader6">
    <w:name w:val="theader6"/>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6">
    <w:name w:val="thumbcaption6"/>
    <w:basedOn w:val="Normal"/>
    <w:rsid w:val="00CE10E8"/>
    <w:pPr>
      <w:widowControl/>
      <w:spacing w:before="100" w:beforeAutospacing="1" w:after="100" w:afterAutospacing="1"/>
    </w:pPr>
    <w:rPr>
      <w:rFonts w:eastAsiaTheme="minorEastAsia" w:cs="Times New Roman"/>
      <w:lang w:bidi="ar-SA"/>
    </w:rPr>
  </w:style>
  <w:style w:type="paragraph" w:customStyle="1" w:styleId="text-align-left6">
    <w:name w:val="text-align-left6"/>
    <w:basedOn w:val="Normal"/>
    <w:rsid w:val="00CE10E8"/>
    <w:pPr>
      <w:widowControl/>
      <w:spacing w:before="100" w:beforeAutospacing="1" w:after="100" w:afterAutospacing="1"/>
    </w:pPr>
    <w:rPr>
      <w:rFonts w:eastAsiaTheme="minorEastAsia" w:cs="Times New Roman"/>
      <w:lang w:bidi="ar-SA"/>
    </w:rPr>
  </w:style>
  <w:style w:type="paragraph" w:customStyle="1" w:styleId="text-align-right6">
    <w:name w:val="text-align-right6"/>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6">
    <w:name w:val="text-align-center6"/>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5">
    <w:name w:val="reflist5"/>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5">
    <w:name w:val="references5"/>
    <w:basedOn w:val="Normal"/>
    <w:rsid w:val="00CE10E8"/>
    <w:pPr>
      <w:widowControl/>
      <w:spacing w:before="100" w:beforeAutospacing="1"/>
    </w:pPr>
    <w:rPr>
      <w:rFonts w:eastAsiaTheme="minorEastAsia" w:cs="Times New Roman"/>
      <w:lang w:bidi="ar-SA"/>
    </w:rPr>
  </w:style>
  <w:style w:type="paragraph" w:customStyle="1" w:styleId="reflist-columns5">
    <w:name w:val="reflist-columns5"/>
    <w:basedOn w:val="Normal"/>
    <w:rsid w:val="00CE10E8"/>
    <w:pPr>
      <w:widowControl/>
      <w:spacing w:before="72" w:after="100" w:afterAutospacing="1"/>
    </w:pPr>
    <w:rPr>
      <w:rFonts w:eastAsiaTheme="minorEastAsia" w:cs="Times New Roman"/>
      <w:lang w:bidi="ar-SA"/>
    </w:rPr>
  </w:style>
  <w:style w:type="paragraph" w:customStyle="1" w:styleId="reflist-upper-alpha5">
    <w:name w:val="reflist-upp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5">
    <w:name w:val="reflist-upper-roman5"/>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5">
    <w:name w:val="reflist-lower-alpha5"/>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5">
    <w:name w:val="reflist-lower-roman5"/>
    <w:basedOn w:val="Normal"/>
    <w:rsid w:val="00CE10E8"/>
    <w:pPr>
      <w:widowControl/>
      <w:spacing w:before="100" w:beforeAutospacing="1" w:after="100" w:afterAutospacing="1"/>
    </w:pPr>
    <w:rPr>
      <w:rFonts w:eastAsiaTheme="minorEastAsia" w:cs="Times New Roman"/>
      <w:lang w:bidi="ar-SA"/>
    </w:rPr>
  </w:style>
  <w:style w:type="paragraph" w:customStyle="1" w:styleId="portalbox4">
    <w:name w:val="portalbox4"/>
    <w:basedOn w:val="Normal"/>
    <w:rsid w:val="00CE10E8"/>
    <w:pPr>
      <w:widowControl/>
      <w:spacing w:before="100" w:beforeAutospacing="1" w:after="100" w:afterAutospacing="1"/>
    </w:pPr>
    <w:rPr>
      <w:rFonts w:eastAsiaTheme="minorEastAsia" w:cs="Times New Roman"/>
      <w:lang w:bidi="ar-SA"/>
    </w:rPr>
  </w:style>
  <w:style w:type="paragraph" w:customStyle="1" w:styleId="portalborder4">
    <w:name w:val="portalborder4"/>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4">
    <w:name w:val="portalbox&gt;ul4"/>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4">
    <w:name w:val="portalborder&gt;ul4"/>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3">
    <w:name w:val="div-col3"/>
    <w:basedOn w:val="Normal"/>
    <w:rsid w:val="00CE10E8"/>
    <w:pPr>
      <w:widowControl/>
      <w:spacing w:before="72" w:after="100" w:afterAutospacing="1"/>
    </w:pPr>
    <w:rPr>
      <w:rFonts w:eastAsiaTheme="minorEastAsia" w:cs="Times New Roman"/>
      <w:lang w:bidi="ar-SA"/>
    </w:rPr>
  </w:style>
  <w:style w:type="paragraph" w:customStyle="1" w:styleId="div-col-small3">
    <w:name w:val="div-col-small3"/>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2">
    <w:name w:val="cs1-code2"/>
    <w:basedOn w:val="Normal"/>
    <w:rsid w:val="00CE10E8"/>
    <w:pPr>
      <w:widowControl/>
      <w:spacing w:before="100" w:beforeAutospacing="1" w:after="100" w:afterAutospacing="1"/>
    </w:pPr>
    <w:rPr>
      <w:rFonts w:eastAsiaTheme="minorEastAsia" w:cs="Times New Roman"/>
      <w:lang w:bidi="ar-SA"/>
    </w:rPr>
  </w:style>
  <w:style w:type="paragraph" w:customStyle="1" w:styleId="cs1-hidden-error2">
    <w:name w:val="cs1-hidden-error2"/>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2">
    <w:name w:val="cs1-visible-error2"/>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2">
    <w:name w:val="cs1-maint2"/>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2">
    <w:name w:val="cs1-format2"/>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2">
    <w:name w:val="cs1-kern-left2"/>
    <w:basedOn w:val="Normal"/>
    <w:rsid w:val="00CE10E8"/>
    <w:pPr>
      <w:widowControl/>
      <w:spacing w:before="100" w:beforeAutospacing="1" w:after="100" w:afterAutospacing="1"/>
    </w:pPr>
    <w:rPr>
      <w:rFonts w:eastAsiaTheme="minorEastAsia" w:cs="Times New Roman"/>
      <w:lang w:bidi="ar-SA"/>
    </w:rPr>
  </w:style>
  <w:style w:type="paragraph" w:customStyle="1" w:styleId="cs1-kern-right2">
    <w:name w:val="cs1-kern-right2"/>
    <w:basedOn w:val="Normal"/>
    <w:rsid w:val="00CE10E8"/>
    <w:pPr>
      <w:widowControl/>
      <w:spacing w:before="100" w:beforeAutospacing="1" w:after="100" w:afterAutospacing="1"/>
    </w:pPr>
    <w:rPr>
      <w:rFonts w:eastAsiaTheme="minorEastAsia" w:cs="Times New Roman"/>
      <w:lang w:bidi="ar-SA"/>
    </w:rPr>
  </w:style>
  <w:style w:type="paragraph" w:customStyle="1" w:styleId="side-box1">
    <w:name w:val="side-box1"/>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1">
    <w:name w:val="side-box-abovebelow1"/>
    <w:basedOn w:val="Normal"/>
    <w:rsid w:val="00CE10E8"/>
    <w:pPr>
      <w:widowControl/>
      <w:spacing w:before="100" w:beforeAutospacing="1" w:after="100" w:afterAutospacing="1"/>
    </w:pPr>
    <w:rPr>
      <w:rFonts w:eastAsiaTheme="minorEastAsia" w:cs="Times New Roman"/>
      <w:lang w:bidi="ar-SA"/>
    </w:rPr>
  </w:style>
  <w:style w:type="paragraph" w:customStyle="1" w:styleId="side-box-text1">
    <w:name w:val="side-box-text1"/>
    <w:basedOn w:val="Normal"/>
    <w:rsid w:val="00CE10E8"/>
    <w:pPr>
      <w:widowControl/>
      <w:spacing w:before="100" w:beforeAutospacing="1" w:after="100" w:afterAutospacing="1"/>
    </w:pPr>
    <w:rPr>
      <w:rFonts w:eastAsiaTheme="minorEastAsia" w:cs="Times New Roman"/>
      <w:lang w:bidi="ar-SA"/>
    </w:rPr>
  </w:style>
  <w:style w:type="paragraph" w:customStyle="1" w:styleId="side-box-image1">
    <w:name w:val="side-box-image1"/>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1">
    <w:name w:val="side-box-imageright1"/>
    <w:basedOn w:val="Normal"/>
    <w:rsid w:val="00CE10E8"/>
    <w:pPr>
      <w:widowControl/>
      <w:spacing w:before="100" w:beforeAutospacing="1" w:after="100" w:afterAutospacing="1"/>
      <w:jc w:val="center"/>
    </w:pPr>
    <w:rPr>
      <w:rFonts w:eastAsiaTheme="minorEastAsia" w:cs="Times New Roman"/>
      <w:lang w:bidi="ar-SA"/>
    </w:rPr>
  </w:style>
  <w:style w:type="character" w:customStyle="1" w:styleId="nowrap5">
    <w:name w:val="nowrap5"/>
    <w:basedOn w:val="DefaultParagraphFont"/>
    <w:rsid w:val="00CE10E8"/>
  </w:style>
  <w:style w:type="paragraph" w:customStyle="1" w:styleId="navbox">
    <w:name w:val="navbox"/>
    <w:basedOn w:val="Normal"/>
    <w:rsid w:val="00CE10E8"/>
    <w:pPr>
      <w:widowControl/>
      <w:spacing w:before="100" w:beforeAutospacing="1" w:after="100" w:afterAutospacing="1"/>
    </w:pPr>
    <w:rPr>
      <w:rFonts w:eastAsiaTheme="minorEastAsia" w:cs="Times New Roman"/>
      <w:lang w:bidi="ar-SA"/>
    </w:rPr>
  </w:style>
  <w:style w:type="paragraph" w:customStyle="1" w:styleId="navbox-inner">
    <w:name w:val="navbox-inner"/>
    <w:basedOn w:val="Normal"/>
    <w:rsid w:val="00CE10E8"/>
    <w:pPr>
      <w:widowControl/>
      <w:spacing w:before="100" w:beforeAutospacing="1" w:after="100" w:afterAutospacing="1"/>
    </w:pPr>
    <w:rPr>
      <w:rFonts w:eastAsiaTheme="minorEastAsia" w:cs="Times New Roman"/>
      <w:lang w:bidi="ar-SA"/>
    </w:rPr>
  </w:style>
  <w:style w:type="paragraph" w:customStyle="1" w:styleId="navbox-subgroup">
    <w:name w:val="navbox-subgroup"/>
    <w:basedOn w:val="Normal"/>
    <w:rsid w:val="00CE10E8"/>
    <w:pPr>
      <w:widowControl/>
      <w:spacing w:before="100" w:beforeAutospacing="1" w:after="100" w:afterAutospacing="1"/>
    </w:pPr>
    <w:rPr>
      <w:rFonts w:eastAsiaTheme="minorEastAsia" w:cs="Times New Roman"/>
      <w:lang w:bidi="ar-SA"/>
    </w:rPr>
  </w:style>
  <w:style w:type="paragraph" w:customStyle="1" w:styleId="navbox-group">
    <w:name w:val="navbox-group"/>
    <w:basedOn w:val="Normal"/>
    <w:rsid w:val="00CE10E8"/>
    <w:pPr>
      <w:widowControl/>
      <w:spacing w:before="100" w:beforeAutospacing="1" w:after="100" w:afterAutospacing="1"/>
    </w:pPr>
    <w:rPr>
      <w:rFonts w:eastAsiaTheme="minorEastAsia" w:cs="Times New Roman"/>
      <w:lang w:bidi="ar-SA"/>
    </w:rPr>
  </w:style>
  <w:style w:type="paragraph" w:customStyle="1" w:styleId="navbox-title">
    <w:name w:val="navbox-title"/>
    <w:basedOn w:val="Normal"/>
    <w:rsid w:val="00CE10E8"/>
    <w:pPr>
      <w:widowControl/>
      <w:spacing w:before="100" w:beforeAutospacing="1" w:after="100" w:afterAutospacing="1"/>
    </w:pPr>
    <w:rPr>
      <w:rFonts w:eastAsiaTheme="minorEastAsia" w:cs="Times New Roman"/>
      <w:lang w:bidi="ar-SA"/>
    </w:rPr>
  </w:style>
  <w:style w:type="paragraph" w:customStyle="1" w:styleId="navbox-abovebelow">
    <w:name w:val="navbox-abovebelow"/>
    <w:basedOn w:val="Normal"/>
    <w:rsid w:val="00CE10E8"/>
    <w:pPr>
      <w:widowControl/>
      <w:spacing w:before="100" w:beforeAutospacing="1" w:after="100" w:afterAutospacing="1"/>
    </w:pPr>
    <w:rPr>
      <w:rFonts w:eastAsiaTheme="minorEastAsia" w:cs="Times New Roman"/>
      <w:lang w:bidi="ar-SA"/>
    </w:rPr>
  </w:style>
  <w:style w:type="paragraph" w:customStyle="1" w:styleId="navbox-list">
    <w:name w:val="navbox-list"/>
    <w:basedOn w:val="Normal"/>
    <w:rsid w:val="00CE10E8"/>
    <w:pPr>
      <w:widowControl/>
      <w:spacing w:before="100" w:beforeAutospacing="1" w:after="100" w:afterAutospacing="1"/>
    </w:pPr>
    <w:rPr>
      <w:rFonts w:eastAsiaTheme="minorEastAsia" w:cs="Times New Roman"/>
      <w:lang w:bidi="ar-SA"/>
    </w:rPr>
  </w:style>
  <w:style w:type="paragraph" w:customStyle="1" w:styleId="navbox-list-with-group">
    <w:name w:val="navbox-list-with-group"/>
    <w:basedOn w:val="Normal"/>
    <w:rsid w:val="00CE10E8"/>
    <w:pPr>
      <w:widowControl/>
      <w:spacing w:before="100" w:beforeAutospacing="1" w:after="100" w:afterAutospacing="1"/>
    </w:pPr>
    <w:rPr>
      <w:rFonts w:eastAsiaTheme="minorEastAsia" w:cs="Times New Roman"/>
      <w:lang w:bidi="ar-SA"/>
    </w:rPr>
  </w:style>
  <w:style w:type="paragraph" w:customStyle="1" w:styleId="navbox-even">
    <w:name w:val="navbox-even"/>
    <w:basedOn w:val="Normal"/>
    <w:rsid w:val="00CE10E8"/>
    <w:pPr>
      <w:widowControl/>
      <w:spacing w:before="100" w:beforeAutospacing="1" w:after="100" w:afterAutospacing="1"/>
    </w:pPr>
    <w:rPr>
      <w:rFonts w:eastAsiaTheme="minorEastAsia" w:cs="Times New Roman"/>
      <w:lang w:bidi="ar-SA"/>
    </w:rPr>
  </w:style>
  <w:style w:type="paragraph" w:customStyle="1" w:styleId="navbox-odd">
    <w:name w:val="navbox-odd"/>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0">
    <w:name w:val="mw-collapsible-toggle10"/>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0">
    <w:name w:val="mw-warning-with-logexcerpt10"/>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0">
    <w:name w:val="editnotice-redlink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0">
    <w:name w:val="mbox-image10"/>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0">
    <w:name w:val="mbox-imageright10"/>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0">
    <w:name w:val="mw-empty-li10"/>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7">
    <w:name w:val="infobox-above17"/>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7">
    <w:name w:val="infobox-title17"/>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7">
    <w:name w:val="infobox-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7">
    <w:name w:val="infobox-subheader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7">
    <w:name w:val="infobox-image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7">
    <w:name w:val="infobox-full-data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7">
    <w:name w:val="infobox-below17"/>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0">
    <w:name w:val="infobox-navbar10"/>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0">
    <w:name w:val="texhtml10"/>
    <w:basedOn w:val="DefaultParagraphFont"/>
    <w:rsid w:val="00CE10E8"/>
    <w:rPr>
      <w:rFonts w:ascii="Times New Roman" w:hAnsi="Times New Roman" w:cs="Times New Roman" w:hint="default"/>
      <w:sz w:val="24"/>
      <w:szCs w:val="24"/>
    </w:rPr>
  </w:style>
  <w:style w:type="paragraph" w:customStyle="1" w:styleId="mw-indicators10">
    <w:name w:val="mw-indicators10"/>
    <w:basedOn w:val="Normal"/>
    <w:rsid w:val="00CE10E8"/>
    <w:pPr>
      <w:widowControl/>
      <w:spacing w:before="100" w:beforeAutospacing="1" w:after="100" w:afterAutospacing="1"/>
    </w:pPr>
    <w:rPr>
      <w:rFonts w:eastAsiaTheme="minorEastAsia" w:cs="Times New Roman"/>
      <w:lang w:bidi="ar-SA"/>
    </w:rPr>
  </w:style>
  <w:style w:type="paragraph" w:customStyle="1" w:styleId="hatnote9">
    <w:name w:val="hatnote9"/>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8">
    <w:name w:val="infobox-subbox8"/>
    <w:basedOn w:val="Normal"/>
    <w:rsid w:val="00CE10E8"/>
    <w:pPr>
      <w:widowControl/>
      <w:ind w:left="-45" w:right="-45"/>
    </w:pPr>
    <w:rPr>
      <w:rFonts w:eastAsiaTheme="minorEastAsia" w:cs="Times New Roman"/>
      <w:lang w:bidi="ar-SA"/>
    </w:rPr>
  </w:style>
  <w:style w:type="paragraph" w:customStyle="1" w:styleId="infobox-3cols-child8">
    <w:name w:val="infobox-3cols-child8"/>
    <w:basedOn w:val="Normal"/>
    <w:rsid w:val="00CE10E8"/>
    <w:pPr>
      <w:widowControl/>
      <w:spacing w:before="100" w:beforeAutospacing="1" w:after="100" w:afterAutospacing="1"/>
    </w:pPr>
    <w:rPr>
      <w:rFonts w:eastAsiaTheme="minorEastAsia" w:cs="Times New Roman"/>
      <w:lang w:bidi="ar-SA"/>
    </w:rPr>
  </w:style>
  <w:style w:type="paragraph" w:customStyle="1" w:styleId="navbar8">
    <w:name w:val="navbar8"/>
    <w:basedOn w:val="Normal"/>
    <w:rsid w:val="00CE10E8"/>
    <w:pPr>
      <w:widowControl/>
      <w:spacing w:before="100" w:beforeAutospacing="1" w:after="100" w:afterAutospacing="1"/>
    </w:pPr>
    <w:rPr>
      <w:rFonts w:eastAsiaTheme="minorEastAsia" w:cs="Times New Roman"/>
      <w:lang w:bidi="ar-SA"/>
    </w:rPr>
  </w:style>
  <w:style w:type="paragraph" w:customStyle="1" w:styleId="infobox-header18">
    <w:name w:val="infobox-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8">
    <w:name w:val="infobox-subheader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18">
    <w:name w:val="infobox-abov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18">
    <w:name w:val="infobox-title1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18">
    <w:name w:val="infobox-image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8">
    <w:name w:val="infobox-full-data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8">
    <w:name w:val="infobox-below18"/>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7">
    <w:name w:val="trow7"/>
    <w:basedOn w:val="Normal"/>
    <w:rsid w:val="00CE10E8"/>
    <w:pPr>
      <w:widowControl/>
      <w:spacing w:before="100" w:beforeAutospacing="1" w:after="100" w:afterAutospacing="1"/>
    </w:pPr>
    <w:rPr>
      <w:rFonts w:eastAsiaTheme="minorEastAsia" w:cs="Times New Roman"/>
      <w:lang w:bidi="ar-SA"/>
    </w:rPr>
  </w:style>
  <w:style w:type="paragraph" w:customStyle="1" w:styleId="tsingle7">
    <w:name w:val="tsingle7"/>
    <w:basedOn w:val="Normal"/>
    <w:rsid w:val="00CE10E8"/>
    <w:pPr>
      <w:widowControl/>
      <w:spacing w:before="15" w:after="15"/>
      <w:ind w:left="15" w:right="15"/>
    </w:pPr>
    <w:rPr>
      <w:rFonts w:eastAsiaTheme="minorEastAsia" w:cs="Times New Roman"/>
      <w:lang w:bidi="ar-SA"/>
    </w:rPr>
  </w:style>
  <w:style w:type="paragraph" w:customStyle="1" w:styleId="theader7">
    <w:name w:val="theader7"/>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7">
    <w:name w:val="thumbcaption7"/>
    <w:basedOn w:val="Normal"/>
    <w:rsid w:val="00CE10E8"/>
    <w:pPr>
      <w:widowControl/>
      <w:spacing w:before="100" w:beforeAutospacing="1" w:after="100" w:afterAutospacing="1"/>
    </w:pPr>
    <w:rPr>
      <w:rFonts w:eastAsiaTheme="minorEastAsia" w:cs="Times New Roman"/>
      <w:lang w:bidi="ar-SA"/>
    </w:rPr>
  </w:style>
  <w:style w:type="paragraph" w:customStyle="1" w:styleId="text-align-left7">
    <w:name w:val="text-align-left7"/>
    <w:basedOn w:val="Normal"/>
    <w:rsid w:val="00CE10E8"/>
    <w:pPr>
      <w:widowControl/>
      <w:spacing w:before="100" w:beforeAutospacing="1" w:after="100" w:afterAutospacing="1"/>
    </w:pPr>
    <w:rPr>
      <w:rFonts w:eastAsiaTheme="minorEastAsia" w:cs="Times New Roman"/>
      <w:lang w:bidi="ar-SA"/>
    </w:rPr>
  </w:style>
  <w:style w:type="paragraph" w:customStyle="1" w:styleId="text-align-right7">
    <w:name w:val="text-align-right7"/>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7">
    <w:name w:val="text-align-center7"/>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6">
    <w:name w:val="reflist6"/>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6">
    <w:name w:val="references6"/>
    <w:basedOn w:val="Normal"/>
    <w:rsid w:val="00CE10E8"/>
    <w:pPr>
      <w:widowControl/>
      <w:spacing w:before="100" w:beforeAutospacing="1"/>
    </w:pPr>
    <w:rPr>
      <w:rFonts w:eastAsiaTheme="minorEastAsia" w:cs="Times New Roman"/>
      <w:lang w:bidi="ar-SA"/>
    </w:rPr>
  </w:style>
  <w:style w:type="paragraph" w:customStyle="1" w:styleId="reflist-columns6">
    <w:name w:val="reflist-columns6"/>
    <w:basedOn w:val="Normal"/>
    <w:rsid w:val="00CE10E8"/>
    <w:pPr>
      <w:widowControl/>
      <w:spacing w:before="72" w:after="100" w:afterAutospacing="1"/>
    </w:pPr>
    <w:rPr>
      <w:rFonts w:eastAsiaTheme="minorEastAsia" w:cs="Times New Roman"/>
      <w:lang w:bidi="ar-SA"/>
    </w:rPr>
  </w:style>
  <w:style w:type="paragraph" w:customStyle="1" w:styleId="reflist-upper-alpha6">
    <w:name w:val="reflist-upp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6">
    <w:name w:val="reflist-upper-roman6"/>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6">
    <w:name w:val="reflist-lower-alpha6"/>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6">
    <w:name w:val="reflist-lower-roman6"/>
    <w:basedOn w:val="Normal"/>
    <w:rsid w:val="00CE10E8"/>
    <w:pPr>
      <w:widowControl/>
      <w:spacing w:before="100" w:beforeAutospacing="1" w:after="100" w:afterAutospacing="1"/>
    </w:pPr>
    <w:rPr>
      <w:rFonts w:eastAsiaTheme="minorEastAsia" w:cs="Times New Roman"/>
      <w:lang w:bidi="ar-SA"/>
    </w:rPr>
  </w:style>
  <w:style w:type="paragraph" w:customStyle="1" w:styleId="portalbox5">
    <w:name w:val="portalbox5"/>
    <w:basedOn w:val="Normal"/>
    <w:rsid w:val="00CE10E8"/>
    <w:pPr>
      <w:widowControl/>
      <w:spacing w:before="100" w:beforeAutospacing="1" w:after="100" w:afterAutospacing="1"/>
    </w:pPr>
    <w:rPr>
      <w:rFonts w:eastAsiaTheme="minorEastAsia" w:cs="Times New Roman"/>
      <w:lang w:bidi="ar-SA"/>
    </w:rPr>
  </w:style>
  <w:style w:type="paragraph" w:customStyle="1" w:styleId="portalborder5">
    <w:name w:val="portalborder5"/>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5">
    <w:name w:val="portalbox&gt;ul5"/>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5">
    <w:name w:val="portalborder&gt;ul5"/>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4">
    <w:name w:val="div-col4"/>
    <w:basedOn w:val="Normal"/>
    <w:rsid w:val="00CE10E8"/>
    <w:pPr>
      <w:widowControl/>
      <w:spacing w:before="72" w:after="100" w:afterAutospacing="1"/>
    </w:pPr>
    <w:rPr>
      <w:rFonts w:eastAsiaTheme="minorEastAsia" w:cs="Times New Roman"/>
      <w:lang w:bidi="ar-SA"/>
    </w:rPr>
  </w:style>
  <w:style w:type="paragraph" w:customStyle="1" w:styleId="div-col-small4">
    <w:name w:val="div-col-small4"/>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3">
    <w:name w:val="cs1-code3"/>
    <w:basedOn w:val="Normal"/>
    <w:rsid w:val="00CE10E8"/>
    <w:pPr>
      <w:widowControl/>
      <w:spacing w:before="100" w:beforeAutospacing="1" w:after="100" w:afterAutospacing="1"/>
    </w:pPr>
    <w:rPr>
      <w:rFonts w:eastAsiaTheme="minorEastAsia" w:cs="Times New Roman"/>
      <w:lang w:bidi="ar-SA"/>
    </w:rPr>
  </w:style>
  <w:style w:type="paragraph" w:customStyle="1" w:styleId="cs1-hidden-error3">
    <w:name w:val="cs1-hidden-error3"/>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3">
    <w:name w:val="cs1-visible-error3"/>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3">
    <w:name w:val="cs1-maint3"/>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3">
    <w:name w:val="cs1-format3"/>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3">
    <w:name w:val="cs1-kern-left3"/>
    <w:basedOn w:val="Normal"/>
    <w:rsid w:val="00CE10E8"/>
    <w:pPr>
      <w:widowControl/>
      <w:spacing w:before="100" w:beforeAutospacing="1" w:after="100" w:afterAutospacing="1"/>
    </w:pPr>
    <w:rPr>
      <w:rFonts w:eastAsiaTheme="minorEastAsia" w:cs="Times New Roman"/>
      <w:lang w:bidi="ar-SA"/>
    </w:rPr>
  </w:style>
  <w:style w:type="paragraph" w:customStyle="1" w:styleId="cs1-kern-right3">
    <w:name w:val="cs1-kern-right3"/>
    <w:basedOn w:val="Normal"/>
    <w:rsid w:val="00CE10E8"/>
    <w:pPr>
      <w:widowControl/>
      <w:spacing w:before="100" w:beforeAutospacing="1" w:after="100" w:afterAutospacing="1"/>
    </w:pPr>
    <w:rPr>
      <w:rFonts w:eastAsiaTheme="minorEastAsia" w:cs="Times New Roman"/>
      <w:lang w:bidi="ar-SA"/>
    </w:rPr>
  </w:style>
  <w:style w:type="paragraph" w:customStyle="1" w:styleId="side-box2">
    <w:name w:val="side-box2"/>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2">
    <w:name w:val="side-box-abovebelow2"/>
    <w:basedOn w:val="Normal"/>
    <w:rsid w:val="00CE10E8"/>
    <w:pPr>
      <w:widowControl/>
      <w:spacing w:before="100" w:beforeAutospacing="1" w:after="100" w:afterAutospacing="1"/>
    </w:pPr>
    <w:rPr>
      <w:rFonts w:eastAsiaTheme="minorEastAsia" w:cs="Times New Roman"/>
      <w:lang w:bidi="ar-SA"/>
    </w:rPr>
  </w:style>
  <w:style w:type="paragraph" w:customStyle="1" w:styleId="side-box-text2">
    <w:name w:val="side-box-text2"/>
    <w:basedOn w:val="Normal"/>
    <w:rsid w:val="00CE10E8"/>
    <w:pPr>
      <w:widowControl/>
      <w:spacing w:before="100" w:beforeAutospacing="1" w:after="100" w:afterAutospacing="1"/>
    </w:pPr>
    <w:rPr>
      <w:rFonts w:eastAsiaTheme="minorEastAsia" w:cs="Times New Roman"/>
      <w:lang w:bidi="ar-SA"/>
    </w:rPr>
  </w:style>
  <w:style w:type="paragraph" w:customStyle="1" w:styleId="side-box-image2">
    <w:name w:val="side-box-image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2">
    <w:name w:val="side-box-imageright2"/>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1">
    <w:name w:val="navbox1"/>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2">
    <w:name w:val="navbox2"/>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1">
    <w:name w:val="navbox-inner1"/>
    <w:basedOn w:val="Normal"/>
    <w:rsid w:val="00CE10E8"/>
    <w:pPr>
      <w:widowControl/>
      <w:spacing w:before="100" w:beforeAutospacing="1" w:after="100" w:afterAutospacing="1"/>
    </w:pPr>
    <w:rPr>
      <w:rFonts w:eastAsiaTheme="minorEastAsia" w:cs="Times New Roman"/>
      <w:lang w:bidi="ar-SA"/>
    </w:rPr>
  </w:style>
  <w:style w:type="paragraph" w:customStyle="1" w:styleId="navbox-subgroup1">
    <w:name w:val="navbox-subgroup1"/>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1">
    <w:name w:val="navbox-group1"/>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1">
    <w:name w:val="navbox-title1"/>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1">
    <w:name w:val="navbox-abovebelow1"/>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1">
    <w:name w:val="navbox-list1"/>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1">
    <w:name w:val="navbox-list-with-group1"/>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2">
    <w:name w:val="navbox-title2"/>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2">
    <w:name w:val="navbox-group2"/>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2">
    <w:name w:val="navbox-abovebelow2"/>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1">
    <w:name w:val="navbox-even1"/>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1">
    <w:name w:val="navbox-odd1"/>
    <w:basedOn w:val="Normal"/>
    <w:rsid w:val="00CE10E8"/>
    <w:pPr>
      <w:widowControl/>
      <w:spacing w:before="100" w:beforeAutospacing="1" w:after="100" w:afterAutospacing="1"/>
    </w:pPr>
    <w:rPr>
      <w:rFonts w:eastAsiaTheme="minorEastAsia" w:cs="Times New Roman"/>
      <w:lang w:bidi="ar-SA"/>
    </w:rPr>
  </w:style>
  <w:style w:type="paragraph" w:customStyle="1" w:styleId="navbar9">
    <w:name w:val="navbar9"/>
    <w:basedOn w:val="Normal"/>
    <w:rsid w:val="00CE10E8"/>
    <w:pPr>
      <w:widowControl/>
      <w:spacing w:before="100" w:beforeAutospacing="1" w:after="100" w:afterAutospacing="1"/>
    </w:pPr>
    <w:rPr>
      <w:rFonts w:eastAsiaTheme="minorEastAsia" w:cs="Times New Roman"/>
      <w:lang w:bidi="ar-SA"/>
    </w:rPr>
  </w:style>
  <w:style w:type="paragraph" w:customStyle="1" w:styleId="navbar10">
    <w:name w:val="navbar10"/>
    <w:basedOn w:val="Normal"/>
    <w:rsid w:val="00CE10E8"/>
    <w:pPr>
      <w:widowControl/>
      <w:spacing w:before="100" w:beforeAutospacing="1" w:after="100" w:afterAutospacing="1"/>
      <w:ind w:right="120"/>
    </w:pPr>
    <w:rPr>
      <w:rFonts w:eastAsiaTheme="minorEastAsia" w:cs="Times New Roman"/>
      <w:lang w:bidi="ar-SA"/>
    </w:rPr>
  </w:style>
  <w:style w:type="paragraph" w:customStyle="1" w:styleId="navbar-collapse">
    <w:name w:val="navbar-collapse"/>
    <w:basedOn w:val="Normal"/>
    <w:rsid w:val="00CE10E8"/>
    <w:pPr>
      <w:widowControl/>
      <w:spacing w:before="100" w:beforeAutospacing="1" w:after="100" w:afterAutospacing="1"/>
    </w:pPr>
    <w:rPr>
      <w:rFonts w:eastAsiaTheme="minorEastAsia" w:cs="Times New Roman"/>
      <w:lang w:bidi="ar-SA"/>
    </w:rPr>
  </w:style>
  <w:style w:type="paragraph" w:customStyle="1" w:styleId="navbar-ct-full">
    <w:name w:val="navbar-ct-full"/>
    <w:basedOn w:val="Normal"/>
    <w:rsid w:val="00CE10E8"/>
    <w:pPr>
      <w:widowControl/>
      <w:spacing w:before="100" w:beforeAutospacing="1" w:after="100" w:afterAutospacing="1"/>
    </w:pPr>
    <w:rPr>
      <w:rFonts w:eastAsiaTheme="minorEastAsia" w:cs="Times New Roman"/>
      <w:lang w:bidi="ar-SA"/>
    </w:rPr>
  </w:style>
  <w:style w:type="paragraph" w:customStyle="1" w:styleId="navbar-ct-mini">
    <w:name w:val="navbar-ct-mini"/>
    <w:basedOn w:val="Normal"/>
    <w:rsid w:val="00CE10E8"/>
    <w:pPr>
      <w:widowControl/>
      <w:spacing w:before="100" w:beforeAutospacing="1" w:after="100" w:afterAutospacing="1"/>
    </w:pPr>
    <w:rPr>
      <w:rFonts w:eastAsiaTheme="minorEastAsia" w:cs="Times New Roman"/>
      <w:lang w:bidi="ar-SA"/>
    </w:rPr>
  </w:style>
  <w:style w:type="paragraph" w:customStyle="1" w:styleId="mw-collapsible-toggle11">
    <w:name w:val="mw-collapsible-toggle11"/>
    <w:basedOn w:val="Normal"/>
    <w:rsid w:val="00CE10E8"/>
    <w:pPr>
      <w:widowControl/>
      <w:spacing w:before="100" w:beforeAutospacing="1" w:after="100" w:afterAutospacing="1"/>
    </w:pPr>
    <w:rPr>
      <w:rFonts w:eastAsiaTheme="minorEastAsia" w:cs="Times New Roman"/>
      <w:lang w:bidi="ar-SA"/>
    </w:rPr>
  </w:style>
  <w:style w:type="paragraph" w:customStyle="1" w:styleId="mw-warning-with-logexcerpt11">
    <w:name w:val="mw-warning-with-logexcerpt11"/>
    <w:basedOn w:val="Normal"/>
    <w:rsid w:val="00CE10E8"/>
    <w:pPr>
      <w:widowControl/>
      <w:shd w:val="clear" w:color="auto" w:fill="FEF6E7"/>
      <w:spacing w:before="100" w:beforeAutospacing="1" w:after="100" w:afterAutospacing="1"/>
    </w:pPr>
    <w:rPr>
      <w:rFonts w:eastAsiaTheme="minorEastAsia" w:cs="Times New Roman"/>
      <w:lang w:bidi="ar-SA"/>
    </w:rPr>
  </w:style>
  <w:style w:type="paragraph" w:customStyle="1" w:styleId="editnotice-redlink11">
    <w:name w:val="editnotice-redlink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11">
    <w:name w:val="mbox-image11"/>
    <w:basedOn w:val="Normal"/>
    <w:rsid w:val="00CE10E8"/>
    <w:pPr>
      <w:widowControl/>
      <w:spacing w:before="100" w:beforeAutospacing="1" w:after="100" w:afterAutospacing="1"/>
    </w:pPr>
    <w:rPr>
      <w:rFonts w:eastAsiaTheme="minorEastAsia" w:cs="Times New Roman"/>
      <w:vanish/>
      <w:lang w:bidi="ar-SA"/>
    </w:rPr>
  </w:style>
  <w:style w:type="paragraph" w:customStyle="1" w:styleId="mbox-imageright11">
    <w:name w:val="mbox-imageright11"/>
    <w:basedOn w:val="Normal"/>
    <w:rsid w:val="00CE10E8"/>
    <w:pPr>
      <w:widowControl/>
      <w:spacing w:before="100" w:beforeAutospacing="1" w:after="100" w:afterAutospacing="1"/>
    </w:pPr>
    <w:rPr>
      <w:rFonts w:eastAsiaTheme="minorEastAsia" w:cs="Times New Roman"/>
      <w:vanish/>
      <w:lang w:bidi="ar-SA"/>
    </w:rPr>
  </w:style>
  <w:style w:type="paragraph" w:customStyle="1" w:styleId="mw-empty-li11">
    <w:name w:val="mw-empty-li11"/>
    <w:basedOn w:val="Normal"/>
    <w:rsid w:val="00CE10E8"/>
    <w:pPr>
      <w:widowControl/>
      <w:spacing w:before="100" w:beforeAutospacing="1" w:after="100" w:afterAutospacing="1"/>
    </w:pPr>
    <w:rPr>
      <w:rFonts w:eastAsiaTheme="minorEastAsia" w:cs="Times New Roman"/>
      <w:vanish/>
      <w:lang w:bidi="ar-SA"/>
    </w:rPr>
  </w:style>
  <w:style w:type="paragraph" w:customStyle="1" w:styleId="infobox-above19">
    <w:name w:val="infobox-above19"/>
    <w:basedOn w:val="Normal"/>
    <w:rsid w:val="00CE10E8"/>
    <w:pPr>
      <w:widowControl/>
      <w:spacing w:before="100" w:beforeAutospacing="1" w:after="100" w:afterAutospacing="1"/>
      <w:jc w:val="center"/>
      <w:textAlignment w:val="top"/>
    </w:pPr>
    <w:rPr>
      <w:rFonts w:eastAsiaTheme="minorEastAsia" w:cs="Times New Roman"/>
      <w:b/>
      <w:bCs/>
      <w:sz w:val="30"/>
      <w:szCs w:val="30"/>
      <w:lang w:bidi="ar-SA"/>
    </w:rPr>
  </w:style>
  <w:style w:type="paragraph" w:customStyle="1" w:styleId="infobox-title19">
    <w:name w:val="infobox-title19"/>
    <w:basedOn w:val="Normal"/>
    <w:rsid w:val="00CE10E8"/>
    <w:pPr>
      <w:widowControl/>
      <w:spacing w:before="100" w:beforeAutospacing="1" w:after="100" w:afterAutospacing="1"/>
      <w:jc w:val="center"/>
    </w:pPr>
    <w:rPr>
      <w:rFonts w:eastAsiaTheme="minorEastAsia" w:cs="Times New Roman"/>
      <w:b/>
      <w:bCs/>
      <w:sz w:val="30"/>
      <w:szCs w:val="30"/>
      <w:lang w:bidi="ar-SA"/>
    </w:rPr>
  </w:style>
  <w:style w:type="paragraph" w:customStyle="1" w:styleId="infobox-header19">
    <w:name w:val="infobox-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19">
    <w:name w:val="infobox-subheader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image19">
    <w:name w:val="infobox-image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19">
    <w:name w:val="infobox-full-data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19">
    <w:name w:val="infobox-below19"/>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navbar11">
    <w:name w:val="infobox-navbar11"/>
    <w:basedOn w:val="Normal"/>
    <w:rsid w:val="00CE10E8"/>
    <w:pPr>
      <w:widowControl/>
      <w:spacing w:before="100" w:beforeAutospacing="1" w:after="100" w:afterAutospacing="1"/>
      <w:jc w:val="right"/>
      <w:textAlignment w:val="top"/>
    </w:pPr>
    <w:rPr>
      <w:rFonts w:eastAsiaTheme="minorEastAsia" w:cs="Times New Roman"/>
      <w:lang w:bidi="ar-SA"/>
    </w:rPr>
  </w:style>
  <w:style w:type="character" w:customStyle="1" w:styleId="texhtml11">
    <w:name w:val="texhtml11"/>
    <w:basedOn w:val="DefaultParagraphFont"/>
    <w:rsid w:val="00CE10E8"/>
    <w:rPr>
      <w:rFonts w:ascii="Times New Roman" w:hAnsi="Times New Roman" w:cs="Times New Roman" w:hint="default"/>
      <w:sz w:val="24"/>
      <w:szCs w:val="24"/>
    </w:rPr>
  </w:style>
  <w:style w:type="paragraph" w:customStyle="1" w:styleId="mw-indicators11">
    <w:name w:val="mw-indicators11"/>
    <w:basedOn w:val="Normal"/>
    <w:rsid w:val="00CE10E8"/>
    <w:pPr>
      <w:widowControl/>
      <w:spacing w:before="100" w:beforeAutospacing="1" w:after="100" w:afterAutospacing="1"/>
    </w:pPr>
    <w:rPr>
      <w:rFonts w:eastAsiaTheme="minorEastAsia" w:cs="Times New Roman"/>
      <w:lang w:bidi="ar-SA"/>
    </w:rPr>
  </w:style>
  <w:style w:type="paragraph" w:customStyle="1" w:styleId="hatnote10">
    <w:name w:val="hatnote10"/>
    <w:basedOn w:val="Normal"/>
    <w:rsid w:val="00CE10E8"/>
    <w:pPr>
      <w:widowControl/>
      <w:spacing w:before="100" w:beforeAutospacing="1" w:after="100" w:afterAutospacing="1"/>
    </w:pPr>
    <w:rPr>
      <w:rFonts w:eastAsiaTheme="minorEastAsia" w:cs="Times New Roman"/>
      <w:i/>
      <w:iCs/>
      <w:lang w:bidi="ar-SA"/>
    </w:rPr>
  </w:style>
  <w:style w:type="paragraph" w:customStyle="1" w:styleId="infobox-subbox9">
    <w:name w:val="infobox-subbox9"/>
    <w:basedOn w:val="Normal"/>
    <w:rsid w:val="00CE10E8"/>
    <w:pPr>
      <w:widowControl/>
      <w:ind w:left="-45" w:right="-45"/>
    </w:pPr>
    <w:rPr>
      <w:rFonts w:eastAsiaTheme="minorEastAsia" w:cs="Times New Roman"/>
      <w:lang w:bidi="ar-SA"/>
    </w:rPr>
  </w:style>
  <w:style w:type="paragraph" w:customStyle="1" w:styleId="infobox-3cols-child9">
    <w:name w:val="infobox-3cols-child9"/>
    <w:basedOn w:val="Normal"/>
    <w:rsid w:val="00CE10E8"/>
    <w:pPr>
      <w:widowControl/>
      <w:spacing w:before="100" w:beforeAutospacing="1" w:after="100" w:afterAutospacing="1"/>
    </w:pPr>
    <w:rPr>
      <w:rFonts w:eastAsiaTheme="minorEastAsia" w:cs="Times New Roman"/>
      <w:lang w:bidi="ar-SA"/>
    </w:rPr>
  </w:style>
  <w:style w:type="paragraph" w:customStyle="1" w:styleId="navbar11">
    <w:name w:val="navbar11"/>
    <w:basedOn w:val="Normal"/>
    <w:rsid w:val="00CE10E8"/>
    <w:pPr>
      <w:widowControl/>
      <w:spacing w:before="100" w:beforeAutospacing="1" w:after="100" w:afterAutospacing="1"/>
    </w:pPr>
    <w:rPr>
      <w:rFonts w:eastAsiaTheme="minorEastAsia" w:cs="Times New Roman"/>
      <w:lang w:bidi="ar-SA"/>
    </w:rPr>
  </w:style>
  <w:style w:type="paragraph" w:customStyle="1" w:styleId="infobox-header20">
    <w:name w:val="infobox-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subheader20">
    <w:name w:val="infobox-subheader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above20">
    <w:name w:val="infobox-abov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title20">
    <w:name w:val="infobox-title20"/>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infobox-image20">
    <w:name w:val="infobox-image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full-data20">
    <w:name w:val="infobox-full-data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infobox-below20">
    <w:name w:val="infobox-below20"/>
    <w:basedOn w:val="Normal"/>
    <w:rsid w:val="00CE10E8"/>
    <w:pPr>
      <w:widowControl/>
      <w:spacing w:before="100" w:beforeAutospacing="1" w:after="100" w:afterAutospacing="1"/>
      <w:jc w:val="center"/>
      <w:textAlignment w:val="top"/>
    </w:pPr>
    <w:rPr>
      <w:rFonts w:eastAsiaTheme="minorEastAsia" w:cs="Times New Roman"/>
      <w:lang w:bidi="ar-SA"/>
    </w:rPr>
  </w:style>
  <w:style w:type="paragraph" w:customStyle="1" w:styleId="trow8">
    <w:name w:val="trow8"/>
    <w:basedOn w:val="Normal"/>
    <w:rsid w:val="00CE10E8"/>
    <w:pPr>
      <w:widowControl/>
      <w:spacing w:before="100" w:beforeAutospacing="1" w:after="100" w:afterAutospacing="1"/>
    </w:pPr>
    <w:rPr>
      <w:rFonts w:eastAsiaTheme="minorEastAsia" w:cs="Times New Roman"/>
      <w:lang w:bidi="ar-SA"/>
    </w:rPr>
  </w:style>
  <w:style w:type="paragraph" w:customStyle="1" w:styleId="tsingle8">
    <w:name w:val="tsingle8"/>
    <w:basedOn w:val="Normal"/>
    <w:rsid w:val="00CE10E8"/>
    <w:pPr>
      <w:widowControl/>
      <w:spacing w:before="15" w:after="15"/>
      <w:ind w:left="15" w:right="15"/>
    </w:pPr>
    <w:rPr>
      <w:rFonts w:eastAsiaTheme="minorEastAsia" w:cs="Times New Roman"/>
      <w:lang w:bidi="ar-SA"/>
    </w:rPr>
  </w:style>
  <w:style w:type="paragraph" w:customStyle="1" w:styleId="theader8">
    <w:name w:val="theader8"/>
    <w:basedOn w:val="Normal"/>
    <w:rsid w:val="00CE10E8"/>
    <w:pPr>
      <w:widowControl/>
      <w:spacing w:before="100" w:beforeAutospacing="1" w:after="100" w:afterAutospacing="1"/>
      <w:jc w:val="center"/>
    </w:pPr>
    <w:rPr>
      <w:rFonts w:eastAsiaTheme="minorEastAsia" w:cs="Times New Roman"/>
      <w:b/>
      <w:bCs/>
      <w:lang w:bidi="ar-SA"/>
    </w:rPr>
  </w:style>
  <w:style w:type="paragraph" w:customStyle="1" w:styleId="thumbcaption8">
    <w:name w:val="thumbcaption8"/>
    <w:basedOn w:val="Normal"/>
    <w:rsid w:val="00CE10E8"/>
    <w:pPr>
      <w:widowControl/>
      <w:spacing w:before="100" w:beforeAutospacing="1" w:after="100" w:afterAutospacing="1"/>
    </w:pPr>
    <w:rPr>
      <w:rFonts w:eastAsiaTheme="minorEastAsia" w:cs="Times New Roman"/>
      <w:lang w:bidi="ar-SA"/>
    </w:rPr>
  </w:style>
  <w:style w:type="paragraph" w:customStyle="1" w:styleId="text-align-left8">
    <w:name w:val="text-align-left8"/>
    <w:basedOn w:val="Normal"/>
    <w:rsid w:val="00CE10E8"/>
    <w:pPr>
      <w:widowControl/>
      <w:spacing w:before="100" w:beforeAutospacing="1" w:after="100" w:afterAutospacing="1"/>
    </w:pPr>
    <w:rPr>
      <w:rFonts w:eastAsiaTheme="minorEastAsia" w:cs="Times New Roman"/>
      <w:lang w:bidi="ar-SA"/>
    </w:rPr>
  </w:style>
  <w:style w:type="paragraph" w:customStyle="1" w:styleId="text-align-right8">
    <w:name w:val="text-align-right8"/>
    <w:basedOn w:val="Normal"/>
    <w:rsid w:val="00CE10E8"/>
    <w:pPr>
      <w:widowControl/>
      <w:spacing w:before="100" w:beforeAutospacing="1" w:after="100" w:afterAutospacing="1"/>
      <w:jc w:val="right"/>
    </w:pPr>
    <w:rPr>
      <w:rFonts w:eastAsiaTheme="minorEastAsia" w:cs="Times New Roman"/>
      <w:lang w:bidi="ar-SA"/>
    </w:rPr>
  </w:style>
  <w:style w:type="paragraph" w:customStyle="1" w:styleId="text-align-center8">
    <w:name w:val="text-align-center8"/>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reflist7">
    <w:name w:val="reflist7"/>
    <w:basedOn w:val="Normal"/>
    <w:rsid w:val="00CE10E8"/>
    <w:pPr>
      <w:widowControl/>
      <w:spacing w:before="100" w:beforeAutospacing="1" w:after="120"/>
    </w:pPr>
    <w:rPr>
      <w:rFonts w:eastAsiaTheme="minorEastAsia" w:cs="Times New Roman"/>
      <w:sz w:val="22"/>
      <w:szCs w:val="22"/>
      <w:lang w:bidi="ar-SA"/>
    </w:rPr>
  </w:style>
  <w:style w:type="paragraph" w:customStyle="1" w:styleId="references7">
    <w:name w:val="references7"/>
    <w:basedOn w:val="Normal"/>
    <w:rsid w:val="00CE10E8"/>
    <w:pPr>
      <w:widowControl/>
      <w:spacing w:before="100" w:beforeAutospacing="1"/>
    </w:pPr>
    <w:rPr>
      <w:rFonts w:eastAsiaTheme="minorEastAsia" w:cs="Times New Roman"/>
      <w:lang w:bidi="ar-SA"/>
    </w:rPr>
  </w:style>
  <w:style w:type="paragraph" w:customStyle="1" w:styleId="reflist-columns7">
    <w:name w:val="reflist-columns7"/>
    <w:basedOn w:val="Normal"/>
    <w:rsid w:val="00CE10E8"/>
    <w:pPr>
      <w:widowControl/>
      <w:spacing w:before="72" w:after="100" w:afterAutospacing="1"/>
    </w:pPr>
    <w:rPr>
      <w:rFonts w:eastAsiaTheme="minorEastAsia" w:cs="Times New Roman"/>
      <w:lang w:bidi="ar-SA"/>
    </w:rPr>
  </w:style>
  <w:style w:type="paragraph" w:customStyle="1" w:styleId="reflist-upper-alpha7">
    <w:name w:val="reflist-upp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upper-roman7">
    <w:name w:val="reflist-upper-roman7"/>
    <w:basedOn w:val="Normal"/>
    <w:rsid w:val="00CE10E8"/>
    <w:pPr>
      <w:widowControl/>
      <w:spacing w:before="100" w:beforeAutospacing="1" w:after="100" w:afterAutospacing="1"/>
    </w:pPr>
    <w:rPr>
      <w:rFonts w:eastAsiaTheme="minorEastAsia" w:cs="Times New Roman"/>
      <w:lang w:bidi="ar-SA"/>
    </w:rPr>
  </w:style>
  <w:style w:type="paragraph" w:customStyle="1" w:styleId="reflist-lower-alpha7">
    <w:name w:val="reflist-lower-alpha7"/>
    <w:basedOn w:val="Normal"/>
    <w:rsid w:val="00CE10E8"/>
    <w:pPr>
      <w:widowControl/>
      <w:spacing w:before="100" w:beforeAutospacing="1" w:after="100" w:afterAutospacing="1"/>
    </w:pPr>
    <w:rPr>
      <w:rFonts w:eastAsiaTheme="minorEastAsia" w:cs="Times New Roman"/>
      <w:lang w:bidi="ar-SA"/>
    </w:rPr>
  </w:style>
  <w:style w:type="paragraph" w:customStyle="1" w:styleId="reflist-lower-roman7">
    <w:name w:val="reflist-lower-roman7"/>
    <w:basedOn w:val="Normal"/>
    <w:rsid w:val="00CE10E8"/>
    <w:pPr>
      <w:widowControl/>
      <w:spacing w:before="100" w:beforeAutospacing="1" w:after="100" w:afterAutospacing="1"/>
    </w:pPr>
    <w:rPr>
      <w:rFonts w:eastAsiaTheme="minorEastAsia" w:cs="Times New Roman"/>
      <w:lang w:bidi="ar-SA"/>
    </w:rPr>
  </w:style>
  <w:style w:type="paragraph" w:customStyle="1" w:styleId="portalbox6">
    <w:name w:val="portalbox6"/>
    <w:basedOn w:val="Normal"/>
    <w:rsid w:val="00CE10E8"/>
    <w:pPr>
      <w:widowControl/>
      <w:spacing w:before="100" w:beforeAutospacing="1" w:after="100" w:afterAutospacing="1"/>
    </w:pPr>
    <w:rPr>
      <w:rFonts w:eastAsiaTheme="minorEastAsia" w:cs="Times New Roman"/>
      <w:lang w:bidi="ar-SA"/>
    </w:rPr>
  </w:style>
  <w:style w:type="paragraph" w:customStyle="1" w:styleId="portalborder6">
    <w:name w:val="portalborder6"/>
    <w:basedOn w:val="Normal"/>
    <w:rsid w:val="00CE10E8"/>
    <w:pPr>
      <w:widowControl/>
      <w:pBdr>
        <w:top w:val="single" w:sz="6" w:space="0" w:color="AAAAAA"/>
        <w:left w:val="single" w:sz="6" w:space="0" w:color="AAAAAA"/>
        <w:bottom w:val="single" w:sz="6" w:space="0" w:color="AAAAAA"/>
        <w:right w:val="single" w:sz="6" w:space="0" w:color="AAAAAA"/>
      </w:pBdr>
      <w:spacing w:before="100" w:beforeAutospacing="1" w:after="100" w:afterAutospacing="1"/>
    </w:pPr>
    <w:rPr>
      <w:rFonts w:eastAsiaTheme="minorEastAsia" w:cs="Times New Roman"/>
      <w:lang w:bidi="ar-SA"/>
    </w:rPr>
  </w:style>
  <w:style w:type="paragraph" w:customStyle="1" w:styleId="portalboxul6">
    <w:name w:val="portalbox&gt;ul6"/>
    <w:basedOn w:val="Normal"/>
    <w:rsid w:val="00CE10E8"/>
    <w:pPr>
      <w:widowControl/>
      <w:spacing w:before="100" w:beforeAutospacing="1" w:after="100" w:afterAutospacing="1" w:line="264" w:lineRule="auto"/>
    </w:pPr>
    <w:rPr>
      <w:rFonts w:eastAsiaTheme="minorEastAsia" w:cs="Times New Roman"/>
      <w:b/>
      <w:bCs/>
      <w:i/>
      <w:iCs/>
      <w:sz w:val="20"/>
      <w:szCs w:val="20"/>
      <w:lang w:bidi="ar-SA"/>
    </w:rPr>
  </w:style>
  <w:style w:type="paragraph" w:customStyle="1" w:styleId="portalborderul6">
    <w:name w:val="portalborder&gt;ul6"/>
    <w:basedOn w:val="Normal"/>
    <w:rsid w:val="00CE10E8"/>
    <w:pPr>
      <w:widowControl/>
      <w:shd w:val="clear" w:color="auto" w:fill="F9F9F9"/>
      <w:spacing w:before="100" w:beforeAutospacing="1" w:after="100" w:afterAutospacing="1"/>
    </w:pPr>
    <w:rPr>
      <w:rFonts w:eastAsiaTheme="minorEastAsia" w:cs="Times New Roman"/>
      <w:lang w:bidi="ar-SA"/>
    </w:rPr>
  </w:style>
  <w:style w:type="paragraph" w:customStyle="1" w:styleId="div-col5">
    <w:name w:val="div-col5"/>
    <w:basedOn w:val="Normal"/>
    <w:rsid w:val="00CE10E8"/>
    <w:pPr>
      <w:widowControl/>
      <w:spacing w:before="72" w:after="100" w:afterAutospacing="1"/>
    </w:pPr>
    <w:rPr>
      <w:rFonts w:eastAsiaTheme="minorEastAsia" w:cs="Times New Roman"/>
      <w:lang w:bidi="ar-SA"/>
    </w:rPr>
  </w:style>
  <w:style w:type="paragraph" w:customStyle="1" w:styleId="div-col-small5">
    <w:name w:val="div-col-small5"/>
    <w:basedOn w:val="Normal"/>
    <w:rsid w:val="00CE10E8"/>
    <w:pPr>
      <w:widowControl/>
      <w:spacing w:before="100" w:beforeAutospacing="1" w:after="100" w:afterAutospacing="1"/>
    </w:pPr>
    <w:rPr>
      <w:rFonts w:eastAsiaTheme="minorEastAsia" w:cs="Times New Roman"/>
      <w:sz w:val="22"/>
      <w:szCs w:val="22"/>
      <w:lang w:bidi="ar-SA"/>
    </w:rPr>
  </w:style>
  <w:style w:type="paragraph" w:customStyle="1" w:styleId="cs1-code4">
    <w:name w:val="cs1-code4"/>
    <w:basedOn w:val="Normal"/>
    <w:rsid w:val="00CE10E8"/>
    <w:pPr>
      <w:widowControl/>
      <w:spacing w:before="100" w:beforeAutospacing="1" w:after="100" w:afterAutospacing="1"/>
    </w:pPr>
    <w:rPr>
      <w:rFonts w:eastAsiaTheme="minorEastAsia" w:cs="Times New Roman"/>
      <w:lang w:bidi="ar-SA"/>
    </w:rPr>
  </w:style>
  <w:style w:type="paragraph" w:customStyle="1" w:styleId="cs1-hidden-error4">
    <w:name w:val="cs1-hidden-error4"/>
    <w:basedOn w:val="Normal"/>
    <w:rsid w:val="00CE10E8"/>
    <w:pPr>
      <w:widowControl/>
      <w:spacing w:before="100" w:beforeAutospacing="1" w:after="100" w:afterAutospacing="1"/>
    </w:pPr>
    <w:rPr>
      <w:rFonts w:eastAsiaTheme="minorEastAsia" w:cs="Times New Roman"/>
      <w:vanish/>
      <w:color w:val="DD3333"/>
      <w:lang w:bidi="ar-SA"/>
    </w:rPr>
  </w:style>
  <w:style w:type="paragraph" w:customStyle="1" w:styleId="cs1-visible-error4">
    <w:name w:val="cs1-visible-error4"/>
    <w:basedOn w:val="Normal"/>
    <w:rsid w:val="00CE10E8"/>
    <w:pPr>
      <w:widowControl/>
      <w:spacing w:before="100" w:beforeAutospacing="1" w:after="100" w:afterAutospacing="1"/>
    </w:pPr>
    <w:rPr>
      <w:rFonts w:eastAsiaTheme="minorEastAsia" w:cs="Times New Roman"/>
      <w:color w:val="DD3333"/>
      <w:lang w:bidi="ar-SA"/>
    </w:rPr>
  </w:style>
  <w:style w:type="paragraph" w:customStyle="1" w:styleId="cs1-maint4">
    <w:name w:val="cs1-maint4"/>
    <w:basedOn w:val="Normal"/>
    <w:rsid w:val="00CE10E8"/>
    <w:pPr>
      <w:widowControl/>
      <w:spacing w:before="100" w:beforeAutospacing="1" w:after="100" w:afterAutospacing="1"/>
      <w:ind w:left="72"/>
    </w:pPr>
    <w:rPr>
      <w:rFonts w:eastAsiaTheme="minorEastAsia" w:cs="Times New Roman"/>
      <w:vanish/>
      <w:color w:val="33AA33"/>
      <w:lang w:bidi="ar-SA"/>
    </w:rPr>
  </w:style>
  <w:style w:type="paragraph" w:customStyle="1" w:styleId="cs1-format4">
    <w:name w:val="cs1-format4"/>
    <w:basedOn w:val="Normal"/>
    <w:rsid w:val="00CE10E8"/>
    <w:pPr>
      <w:widowControl/>
      <w:spacing w:before="100" w:beforeAutospacing="1" w:after="100" w:afterAutospacing="1"/>
    </w:pPr>
    <w:rPr>
      <w:rFonts w:eastAsiaTheme="minorEastAsia" w:cs="Times New Roman"/>
      <w:sz w:val="23"/>
      <w:szCs w:val="23"/>
      <w:lang w:bidi="ar-SA"/>
    </w:rPr>
  </w:style>
  <w:style w:type="paragraph" w:customStyle="1" w:styleId="cs1-kern-left4">
    <w:name w:val="cs1-kern-left4"/>
    <w:basedOn w:val="Normal"/>
    <w:rsid w:val="00CE10E8"/>
    <w:pPr>
      <w:widowControl/>
      <w:spacing w:before="100" w:beforeAutospacing="1" w:after="100" w:afterAutospacing="1"/>
    </w:pPr>
    <w:rPr>
      <w:rFonts w:eastAsiaTheme="minorEastAsia" w:cs="Times New Roman"/>
      <w:lang w:bidi="ar-SA"/>
    </w:rPr>
  </w:style>
  <w:style w:type="paragraph" w:customStyle="1" w:styleId="cs1-kern-right4">
    <w:name w:val="cs1-kern-right4"/>
    <w:basedOn w:val="Normal"/>
    <w:rsid w:val="00CE10E8"/>
    <w:pPr>
      <w:widowControl/>
      <w:spacing w:before="100" w:beforeAutospacing="1" w:after="100" w:afterAutospacing="1"/>
    </w:pPr>
    <w:rPr>
      <w:rFonts w:eastAsiaTheme="minorEastAsia" w:cs="Times New Roman"/>
      <w:lang w:bidi="ar-SA"/>
    </w:rPr>
  </w:style>
  <w:style w:type="paragraph" w:customStyle="1" w:styleId="side-box3">
    <w:name w:val="side-box3"/>
    <w:basedOn w:val="Normal"/>
    <w:rsid w:val="00CE10E8"/>
    <w:pPr>
      <w:widowControl/>
      <w:pBdr>
        <w:top w:val="single" w:sz="6" w:space="0" w:color="AAAAAA"/>
        <w:left w:val="single" w:sz="6" w:space="0" w:color="AAAAAA"/>
        <w:bottom w:val="single" w:sz="6" w:space="0" w:color="AAAAAA"/>
        <w:right w:val="single" w:sz="6" w:space="0" w:color="AAAAAA"/>
      </w:pBdr>
      <w:shd w:val="clear" w:color="auto" w:fill="F9F9F9"/>
      <w:spacing w:before="60" w:after="60" w:line="300" w:lineRule="atLeast"/>
    </w:pPr>
    <w:rPr>
      <w:rFonts w:eastAsiaTheme="minorEastAsia" w:cs="Times New Roman"/>
      <w:sz w:val="21"/>
      <w:szCs w:val="21"/>
      <w:lang w:bidi="ar-SA"/>
    </w:rPr>
  </w:style>
  <w:style w:type="paragraph" w:customStyle="1" w:styleId="side-box-abovebelow3">
    <w:name w:val="side-box-abovebelow3"/>
    <w:basedOn w:val="Normal"/>
    <w:rsid w:val="00CE10E8"/>
    <w:pPr>
      <w:widowControl/>
      <w:spacing w:before="100" w:beforeAutospacing="1" w:after="100" w:afterAutospacing="1"/>
    </w:pPr>
    <w:rPr>
      <w:rFonts w:eastAsiaTheme="minorEastAsia" w:cs="Times New Roman"/>
      <w:lang w:bidi="ar-SA"/>
    </w:rPr>
  </w:style>
  <w:style w:type="paragraph" w:customStyle="1" w:styleId="side-box-text3">
    <w:name w:val="side-box-text3"/>
    <w:basedOn w:val="Normal"/>
    <w:rsid w:val="00CE10E8"/>
    <w:pPr>
      <w:widowControl/>
      <w:spacing w:before="100" w:beforeAutospacing="1" w:after="100" w:afterAutospacing="1"/>
    </w:pPr>
    <w:rPr>
      <w:rFonts w:eastAsiaTheme="minorEastAsia" w:cs="Times New Roman"/>
      <w:lang w:bidi="ar-SA"/>
    </w:rPr>
  </w:style>
  <w:style w:type="paragraph" w:customStyle="1" w:styleId="side-box-image3">
    <w:name w:val="side-box-image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side-box-imageright3">
    <w:name w:val="side-box-imageright3"/>
    <w:basedOn w:val="Normal"/>
    <w:rsid w:val="00CE10E8"/>
    <w:pPr>
      <w:widowControl/>
      <w:spacing w:before="100" w:beforeAutospacing="1" w:after="100" w:afterAutospacing="1"/>
      <w:jc w:val="center"/>
    </w:pPr>
    <w:rPr>
      <w:rFonts w:eastAsiaTheme="minorEastAsia" w:cs="Times New Roman"/>
      <w:lang w:bidi="ar-SA"/>
    </w:rPr>
  </w:style>
  <w:style w:type="paragraph" w:customStyle="1" w:styleId="navbox3">
    <w:name w:val="navbox3"/>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spacing w:before="240"/>
      <w:jc w:val="center"/>
    </w:pPr>
    <w:rPr>
      <w:rFonts w:eastAsiaTheme="minorEastAsia" w:cs="Times New Roman"/>
      <w:sz w:val="21"/>
      <w:szCs w:val="21"/>
      <w:lang w:bidi="ar-SA"/>
    </w:rPr>
  </w:style>
  <w:style w:type="paragraph" w:customStyle="1" w:styleId="navbox4">
    <w:name w:val="navbox4"/>
    <w:basedOn w:val="Normal"/>
    <w:rsid w:val="00CE10E8"/>
    <w:pPr>
      <w:widowControl/>
      <w:pBdr>
        <w:top w:val="single" w:sz="6" w:space="1" w:color="A2A9B1"/>
        <w:left w:val="single" w:sz="6" w:space="1" w:color="A2A9B1"/>
        <w:bottom w:val="single" w:sz="6" w:space="1" w:color="A2A9B1"/>
        <w:right w:val="single" w:sz="6" w:space="1" w:color="A2A9B1"/>
      </w:pBdr>
      <w:shd w:val="clear" w:color="auto" w:fill="FDFDFD"/>
      <w:jc w:val="center"/>
    </w:pPr>
    <w:rPr>
      <w:rFonts w:eastAsiaTheme="minorEastAsia" w:cs="Times New Roman"/>
      <w:sz w:val="21"/>
      <w:szCs w:val="21"/>
      <w:lang w:bidi="ar-SA"/>
    </w:rPr>
  </w:style>
  <w:style w:type="paragraph" w:customStyle="1" w:styleId="navbox-inner2">
    <w:name w:val="navbox-inner2"/>
    <w:basedOn w:val="Normal"/>
    <w:rsid w:val="00CE10E8"/>
    <w:pPr>
      <w:widowControl/>
      <w:spacing w:before="100" w:beforeAutospacing="1" w:after="100" w:afterAutospacing="1"/>
    </w:pPr>
    <w:rPr>
      <w:rFonts w:eastAsiaTheme="minorEastAsia" w:cs="Times New Roman"/>
      <w:lang w:bidi="ar-SA"/>
    </w:rPr>
  </w:style>
  <w:style w:type="paragraph" w:customStyle="1" w:styleId="navbox-subgroup2">
    <w:name w:val="navbox-subgroup2"/>
    <w:basedOn w:val="Normal"/>
    <w:rsid w:val="00CE10E8"/>
    <w:pPr>
      <w:widowControl/>
      <w:shd w:val="clear" w:color="auto" w:fill="FDFDFD"/>
      <w:spacing w:before="100" w:beforeAutospacing="1" w:after="100" w:afterAutospacing="1"/>
    </w:pPr>
    <w:rPr>
      <w:rFonts w:eastAsiaTheme="minorEastAsia" w:cs="Times New Roman"/>
      <w:lang w:bidi="ar-SA"/>
    </w:rPr>
  </w:style>
  <w:style w:type="paragraph" w:customStyle="1" w:styleId="navbox-group3">
    <w:name w:val="navbox-group3"/>
    <w:basedOn w:val="Normal"/>
    <w:rsid w:val="00CE10E8"/>
    <w:pPr>
      <w:widowControl/>
      <w:shd w:val="clear" w:color="auto" w:fill="DDDDFF"/>
      <w:spacing w:before="100" w:beforeAutospacing="1" w:after="100" w:afterAutospacing="1" w:line="360" w:lineRule="atLeast"/>
      <w:jc w:val="right"/>
    </w:pPr>
    <w:rPr>
      <w:rFonts w:eastAsiaTheme="minorEastAsia" w:cs="Times New Roman"/>
      <w:lang w:bidi="ar-SA"/>
    </w:rPr>
  </w:style>
  <w:style w:type="paragraph" w:customStyle="1" w:styleId="navbox-title3">
    <w:name w:val="navbox-title3"/>
    <w:basedOn w:val="Normal"/>
    <w:rsid w:val="00CE10E8"/>
    <w:pPr>
      <w:widowControl/>
      <w:shd w:val="clear" w:color="auto" w:fill="CCCCFF"/>
      <w:spacing w:before="100" w:beforeAutospacing="1" w:after="100" w:afterAutospacing="1" w:line="360" w:lineRule="atLeast"/>
      <w:jc w:val="center"/>
    </w:pPr>
    <w:rPr>
      <w:rFonts w:eastAsiaTheme="minorEastAsia" w:cs="Times New Roman"/>
      <w:lang w:bidi="ar-SA"/>
    </w:rPr>
  </w:style>
  <w:style w:type="paragraph" w:customStyle="1" w:styleId="navbox-abovebelow3">
    <w:name w:val="navbox-abovebelow3"/>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list2">
    <w:name w:val="navbox-list2"/>
    <w:basedOn w:val="Normal"/>
    <w:rsid w:val="00CE10E8"/>
    <w:pPr>
      <w:widowControl/>
      <w:spacing w:before="100" w:beforeAutospacing="1" w:after="100" w:afterAutospacing="1" w:line="360" w:lineRule="atLeast"/>
    </w:pPr>
    <w:rPr>
      <w:rFonts w:eastAsiaTheme="minorEastAsia" w:cs="Times New Roman"/>
      <w:lang w:bidi="ar-SA"/>
    </w:rPr>
  </w:style>
  <w:style w:type="paragraph" w:customStyle="1" w:styleId="navbox-list-with-group2">
    <w:name w:val="navbox-list-with-group2"/>
    <w:basedOn w:val="Normal"/>
    <w:rsid w:val="00CE10E8"/>
    <w:pPr>
      <w:widowControl/>
      <w:pBdr>
        <w:left w:val="single" w:sz="12" w:space="0" w:color="auto"/>
      </w:pBdr>
      <w:spacing w:before="100" w:beforeAutospacing="1" w:after="100" w:afterAutospacing="1"/>
    </w:pPr>
    <w:rPr>
      <w:rFonts w:eastAsiaTheme="minorEastAsia" w:cs="Times New Roman"/>
      <w:lang w:bidi="ar-SA"/>
    </w:rPr>
  </w:style>
  <w:style w:type="paragraph" w:customStyle="1" w:styleId="navbox-title4">
    <w:name w:val="navbox-title4"/>
    <w:basedOn w:val="Normal"/>
    <w:rsid w:val="00CE10E8"/>
    <w:pPr>
      <w:widowControl/>
      <w:shd w:val="clear" w:color="auto" w:fill="DDDDFF"/>
      <w:spacing w:before="100" w:beforeAutospacing="1" w:after="100" w:afterAutospacing="1" w:line="360" w:lineRule="atLeast"/>
      <w:jc w:val="center"/>
    </w:pPr>
    <w:rPr>
      <w:rFonts w:eastAsiaTheme="minorEastAsia" w:cs="Times New Roman"/>
      <w:lang w:bidi="ar-SA"/>
    </w:rPr>
  </w:style>
  <w:style w:type="paragraph" w:customStyle="1" w:styleId="navbox-group4">
    <w:name w:val="navbox-group4"/>
    <w:basedOn w:val="Normal"/>
    <w:rsid w:val="00CE10E8"/>
    <w:pPr>
      <w:widowControl/>
      <w:shd w:val="clear" w:color="auto" w:fill="E6E6FF"/>
      <w:spacing w:before="100" w:beforeAutospacing="1" w:after="100" w:afterAutospacing="1" w:line="360" w:lineRule="atLeast"/>
      <w:jc w:val="right"/>
    </w:pPr>
    <w:rPr>
      <w:rFonts w:eastAsiaTheme="minorEastAsia" w:cs="Times New Roman"/>
      <w:lang w:bidi="ar-SA"/>
    </w:rPr>
  </w:style>
  <w:style w:type="paragraph" w:customStyle="1" w:styleId="navbox-abovebelow4">
    <w:name w:val="navbox-abovebelow4"/>
    <w:basedOn w:val="Normal"/>
    <w:rsid w:val="00CE10E8"/>
    <w:pPr>
      <w:widowControl/>
      <w:shd w:val="clear" w:color="auto" w:fill="E6E6FF"/>
      <w:spacing w:before="100" w:beforeAutospacing="1" w:after="100" w:afterAutospacing="1" w:line="360" w:lineRule="atLeast"/>
      <w:jc w:val="center"/>
    </w:pPr>
    <w:rPr>
      <w:rFonts w:eastAsiaTheme="minorEastAsia" w:cs="Times New Roman"/>
      <w:lang w:bidi="ar-SA"/>
    </w:rPr>
  </w:style>
  <w:style w:type="paragraph" w:customStyle="1" w:styleId="navbox-even2">
    <w:name w:val="navbox-even2"/>
    <w:basedOn w:val="Normal"/>
    <w:rsid w:val="00CE10E8"/>
    <w:pPr>
      <w:widowControl/>
      <w:shd w:val="clear" w:color="auto" w:fill="F7F7F7"/>
      <w:spacing w:before="100" w:beforeAutospacing="1" w:after="100" w:afterAutospacing="1"/>
    </w:pPr>
    <w:rPr>
      <w:rFonts w:eastAsiaTheme="minorEastAsia" w:cs="Times New Roman"/>
      <w:lang w:bidi="ar-SA"/>
    </w:rPr>
  </w:style>
  <w:style w:type="paragraph" w:customStyle="1" w:styleId="navbox-odd2">
    <w:name w:val="navbox-odd2"/>
    <w:basedOn w:val="Normal"/>
    <w:rsid w:val="00CE10E8"/>
    <w:pPr>
      <w:widowControl/>
      <w:spacing w:before="100" w:beforeAutospacing="1" w:after="100" w:afterAutospacing="1"/>
    </w:pPr>
    <w:rPr>
      <w:rFonts w:eastAsiaTheme="minorEastAsia" w:cs="Times New Roman"/>
      <w:lang w:bidi="ar-SA"/>
    </w:rPr>
  </w:style>
  <w:style w:type="paragraph" w:customStyle="1" w:styleId="navbar12">
    <w:name w:val="navbar12"/>
    <w:basedOn w:val="Normal"/>
    <w:rsid w:val="00CE10E8"/>
    <w:pPr>
      <w:widowControl/>
      <w:spacing w:before="100" w:beforeAutospacing="1" w:after="100" w:afterAutospacing="1"/>
    </w:pPr>
    <w:rPr>
      <w:rFonts w:eastAsiaTheme="minorEastAsia" w:cs="Times New Roman"/>
      <w:lang w:bidi="ar-SA"/>
    </w:rPr>
  </w:style>
  <w:style w:type="paragraph" w:customStyle="1" w:styleId="navbar13">
    <w:name w:val="navbar13"/>
    <w:basedOn w:val="Normal"/>
    <w:rsid w:val="00CE10E8"/>
    <w:pPr>
      <w:widowControl/>
      <w:spacing w:before="100" w:beforeAutospacing="1" w:after="100" w:afterAutospacing="1"/>
      <w:ind w:right="120"/>
    </w:pPr>
    <w:rPr>
      <w:rFonts w:eastAsiaTheme="minorEastAsia" w:cs="Times New Roman"/>
      <w:sz w:val="21"/>
      <w:szCs w:val="21"/>
      <w:lang w:bidi="ar-SA"/>
    </w:rPr>
  </w:style>
  <w:style w:type="paragraph" w:customStyle="1" w:styleId="navbar14">
    <w:name w:val="navbar14"/>
    <w:basedOn w:val="Normal"/>
    <w:rsid w:val="00CE10E8"/>
    <w:pPr>
      <w:widowControl/>
      <w:spacing w:before="100" w:beforeAutospacing="1" w:after="100" w:afterAutospacing="1"/>
    </w:pPr>
    <w:rPr>
      <w:rFonts w:eastAsiaTheme="minorEastAsia" w:cs="Times New Roman"/>
      <w:sz w:val="21"/>
      <w:szCs w:val="21"/>
      <w:lang w:bidi="ar-SA"/>
    </w:rPr>
  </w:style>
  <w:style w:type="paragraph" w:customStyle="1" w:styleId="navbar-collapse1">
    <w:name w:val="navbar-collapse1"/>
    <w:basedOn w:val="Normal"/>
    <w:rsid w:val="00CE10E8"/>
    <w:pPr>
      <w:widowControl/>
      <w:spacing w:before="100" w:beforeAutospacing="1" w:after="100" w:afterAutospacing="1"/>
    </w:pPr>
    <w:rPr>
      <w:rFonts w:eastAsiaTheme="minorEastAsia" w:cs="Times New Roman"/>
      <w:lang w:bidi="ar-SA"/>
    </w:rPr>
  </w:style>
  <w:style w:type="paragraph" w:customStyle="1" w:styleId="navbar-ct-full1">
    <w:name w:val="navbar-ct-full1"/>
    <w:basedOn w:val="Normal"/>
    <w:rsid w:val="00CE10E8"/>
    <w:pPr>
      <w:widowControl/>
      <w:ind w:left="1680" w:right="1680"/>
    </w:pPr>
    <w:rPr>
      <w:rFonts w:eastAsiaTheme="minorEastAsia" w:cs="Times New Roman"/>
      <w:sz w:val="27"/>
      <w:szCs w:val="27"/>
      <w:lang w:bidi="ar-SA"/>
    </w:rPr>
  </w:style>
  <w:style w:type="paragraph" w:customStyle="1" w:styleId="navbar-ct-mini1">
    <w:name w:val="navbar-ct-mini1"/>
    <w:basedOn w:val="Normal"/>
    <w:rsid w:val="00CE10E8"/>
    <w:pPr>
      <w:widowControl/>
      <w:ind w:left="960" w:right="960"/>
    </w:pPr>
    <w:rPr>
      <w:rFonts w:eastAsiaTheme="minorEastAsia" w:cs="Times New Roman"/>
      <w:sz w:val="27"/>
      <w:szCs w:val="27"/>
      <w:lang w:bidi="ar-SA"/>
    </w:rPr>
  </w:style>
  <w:style w:type="paragraph" w:customStyle="1" w:styleId="nv-view">
    <w:name w:val="nv-view"/>
    <w:basedOn w:val="Normal"/>
    <w:rsid w:val="00CE10E8"/>
    <w:pPr>
      <w:widowControl/>
      <w:spacing w:before="100" w:beforeAutospacing="1" w:after="100" w:afterAutospacing="1"/>
    </w:pPr>
    <w:rPr>
      <w:rFonts w:eastAsiaTheme="minorEastAsia" w:cs="Times New Roman"/>
      <w:lang w:bidi="ar-SA"/>
    </w:rPr>
  </w:style>
  <w:style w:type="paragraph" w:customStyle="1" w:styleId="nv-talk">
    <w:name w:val="nv-talk"/>
    <w:basedOn w:val="Normal"/>
    <w:rsid w:val="00CE10E8"/>
    <w:pPr>
      <w:widowControl/>
      <w:spacing w:before="100" w:beforeAutospacing="1" w:after="100" w:afterAutospacing="1"/>
    </w:pPr>
    <w:rPr>
      <w:rFonts w:eastAsiaTheme="minorEastAsia" w:cs="Times New Roman"/>
      <w:lang w:bidi="ar-SA"/>
    </w:rPr>
  </w:style>
  <w:style w:type="paragraph" w:customStyle="1" w:styleId="nv-edit">
    <w:name w:val="nv-edit"/>
    <w:basedOn w:val="Normal"/>
    <w:rsid w:val="00CE10E8"/>
    <w:pPr>
      <w:widowControl/>
      <w:spacing w:before="100" w:beforeAutospacing="1" w:after="100" w:afterAutospacing="1"/>
    </w:pPr>
    <w:rPr>
      <w:rFonts w:eastAsiaTheme="minorEastAsia" w:cs="Times New Roman"/>
      <w:lang w:bidi="ar-SA"/>
    </w:rPr>
  </w:style>
  <w:style w:type="character" w:customStyle="1" w:styleId="uid">
    <w:name w:val="uid"/>
    <w:basedOn w:val="DefaultParagraphFont"/>
    <w:rsid w:val="00CE10E8"/>
  </w:style>
  <w:style w:type="character" w:customStyle="1" w:styleId="vector-menu-heading-label">
    <w:name w:val="vector-menu-heading-label"/>
    <w:basedOn w:val="DefaultParagraphFont"/>
    <w:rsid w:val="00CE10E8"/>
  </w:style>
  <w:style w:type="paragraph" w:customStyle="1" w:styleId="mw-list-item">
    <w:name w:val="mw-list-item"/>
    <w:basedOn w:val="Normal"/>
    <w:rsid w:val="00CE10E8"/>
    <w:pPr>
      <w:widowControl/>
      <w:spacing w:before="100" w:beforeAutospacing="1" w:after="100" w:afterAutospacing="1"/>
    </w:pPr>
    <w:rPr>
      <w:rFonts w:eastAsiaTheme="minorEastAsia" w:cs="Times New Roman"/>
      <w:lang w:bidi="ar-SA"/>
    </w:rPr>
  </w:style>
  <w:style w:type="paragraph" w:customStyle="1" w:styleId="selected">
    <w:name w:val="selected"/>
    <w:basedOn w:val="Normal"/>
    <w:rsid w:val="00CE10E8"/>
    <w:pPr>
      <w:widowControl/>
      <w:spacing w:before="100" w:beforeAutospacing="1" w:after="100" w:afterAutospacing="1"/>
    </w:pPr>
    <w:rPr>
      <w:rFonts w:eastAsiaTheme="minorEastAsia" w:cs="Times New Roman"/>
      <w:lang w:bidi="ar-SA"/>
    </w:rPr>
  </w:style>
  <w:style w:type="paragraph" w:customStyle="1" w:styleId="vector-tab-noicon">
    <w:name w:val="vector-tab-noicon"/>
    <w:basedOn w:val="Normal"/>
    <w:rsid w:val="00CE10E8"/>
    <w:pPr>
      <w:widowControl/>
      <w:spacing w:before="100" w:beforeAutospacing="1" w:after="100" w:afterAutospacing="1"/>
    </w:pPr>
    <w:rPr>
      <w:rFonts w:eastAsiaTheme="minorEastAsia" w:cs="Times New Roman"/>
      <w:lang w:bidi="ar-SA"/>
    </w:rPr>
  </w:style>
  <w:style w:type="paragraph" w:styleId="z-TopofForm">
    <w:name w:val="HTML Top of Form"/>
    <w:basedOn w:val="Normal"/>
    <w:next w:val="Normal"/>
    <w:link w:val="z-TopofFormChar"/>
    <w:hidden/>
    <w:uiPriority w:val="99"/>
    <w:semiHidden/>
    <w:unhideWhenUsed/>
    <w:rsid w:val="00CE10E8"/>
    <w:pPr>
      <w:widowControl/>
      <w:pBdr>
        <w:bottom w:val="single" w:sz="6" w:space="1" w:color="auto"/>
      </w:pBdr>
      <w:jc w:val="center"/>
    </w:pPr>
    <w:rPr>
      <w:rFonts w:ascii="Arial" w:eastAsiaTheme="minorEastAsia" w:hAnsi="Arial" w:cs="Arial"/>
      <w:vanish/>
      <w:sz w:val="16"/>
      <w:szCs w:val="16"/>
      <w:lang w:bidi="ar-SA"/>
    </w:rPr>
  </w:style>
  <w:style w:type="character" w:customStyle="1" w:styleId="z-TopofFormChar">
    <w:name w:val="z-Top of Form Char"/>
    <w:basedOn w:val="DefaultParagraphFont"/>
    <w:link w:val="z-TopofForm"/>
    <w:uiPriority w:val="99"/>
    <w:semiHidden/>
    <w:rsid w:val="00CE10E8"/>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CE10E8"/>
    <w:pPr>
      <w:widowControl/>
      <w:pBdr>
        <w:top w:val="single" w:sz="6" w:space="1" w:color="auto"/>
      </w:pBdr>
      <w:jc w:val="center"/>
    </w:pPr>
    <w:rPr>
      <w:rFonts w:ascii="Arial" w:eastAsiaTheme="minorEastAsia" w:hAnsi="Arial" w:cs="Arial"/>
      <w:vanish/>
      <w:sz w:val="16"/>
      <w:szCs w:val="16"/>
      <w:lang w:bidi="ar-SA"/>
    </w:rPr>
  </w:style>
  <w:style w:type="character" w:customStyle="1" w:styleId="z-BottomofFormChar">
    <w:name w:val="z-Bottom of Form Char"/>
    <w:basedOn w:val="DefaultParagraphFont"/>
    <w:link w:val="z-BottomofForm"/>
    <w:uiPriority w:val="99"/>
    <w:semiHidden/>
    <w:rsid w:val="00CE10E8"/>
    <w:rPr>
      <w:rFonts w:ascii="Arial" w:eastAsiaTheme="minorEastAsia" w:hAnsi="Arial" w:cs="Arial"/>
      <w:vanish/>
      <w:sz w:val="16"/>
      <w:szCs w:val="16"/>
    </w:rPr>
  </w:style>
  <w:style w:type="paragraph" w:customStyle="1" w:styleId="wb-otherproject-link">
    <w:name w:val="wb-otherproject-link"/>
    <w:basedOn w:val="Normal"/>
    <w:rsid w:val="00CE10E8"/>
    <w:pPr>
      <w:widowControl/>
      <w:spacing w:before="100" w:beforeAutospacing="1" w:after="100" w:afterAutospacing="1"/>
    </w:pPr>
    <w:rPr>
      <w:rFonts w:eastAsiaTheme="minorEastAsia" w:cs="Times New Roman"/>
      <w:lang w:bidi="ar-SA"/>
    </w:rPr>
  </w:style>
  <w:style w:type="paragraph" w:customStyle="1" w:styleId="interlanguage-link">
    <w:name w:val="interlanguage-link"/>
    <w:basedOn w:val="Normal"/>
    <w:rsid w:val="00CE10E8"/>
    <w:pPr>
      <w:widowControl/>
      <w:spacing w:before="100" w:beforeAutospacing="1" w:after="100" w:afterAutospacing="1"/>
    </w:pPr>
    <w:rPr>
      <w:rFonts w:eastAsiaTheme="minorEastAsia" w:cs="Times New Roman"/>
      <w:lang w:bidi="ar-SA"/>
    </w:rPr>
  </w:style>
  <w:style w:type="character" w:customStyle="1" w:styleId="wb-langlinks-edit">
    <w:name w:val="wb-langlinks-edit"/>
    <w:basedOn w:val="DefaultParagraphFont"/>
    <w:rsid w:val="00CE10E8"/>
  </w:style>
  <w:style w:type="character" w:customStyle="1" w:styleId="anonymous-show">
    <w:name w:val="anonymous-show"/>
    <w:basedOn w:val="DefaultParagraphFont"/>
    <w:rsid w:val="00CE10E8"/>
  </w:style>
  <w:style w:type="table" w:styleId="ListTable5Dark-Accent3">
    <w:name w:val="List Table 5 Dark Accent 3"/>
    <w:basedOn w:val="TableNormal"/>
    <w:uiPriority w:val="50"/>
    <w:rsid w:val="0084619B"/>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DC2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25F"/>
    <w:pPr>
      <w:ind w:left="720"/>
      <w:contextualSpacing/>
    </w:pPr>
    <w:rPr>
      <w:szCs w:val="21"/>
    </w:rPr>
  </w:style>
  <w:style w:type="paragraph" w:styleId="Revision">
    <w:name w:val="Revision"/>
    <w:hidden/>
    <w:uiPriority w:val="99"/>
    <w:semiHidden/>
    <w:rsid w:val="00D12F8E"/>
    <w:pPr>
      <w:spacing w:after="0" w:line="240" w:lineRule="auto"/>
    </w:pPr>
    <w:rPr>
      <w:rFonts w:ascii="Times New Roman" w:eastAsia="Arial Unicode MS" w:hAnsi="Times New Roman" w:cs="Mangal"/>
      <w:sz w:val="24"/>
      <w:szCs w:val="21"/>
      <w:lang w:eastAsia="zh-CN" w:bidi="hi-IN"/>
    </w:rPr>
  </w:style>
  <w:style w:type="character" w:styleId="CommentReference">
    <w:name w:val="annotation reference"/>
    <w:basedOn w:val="DefaultParagraphFont"/>
    <w:uiPriority w:val="99"/>
    <w:semiHidden/>
    <w:unhideWhenUsed/>
    <w:rsid w:val="00D12F8E"/>
    <w:rPr>
      <w:sz w:val="16"/>
      <w:szCs w:val="16"/>
    </w:rPr>
  </w:style>
  <w:style w:type="paragraph" w:styleId="CommentText">
    <w:name w:val="annotation text"/>
    <w:basedOn w:val="Normal"/>
    <w:link w:val="CommentTextChar"/>
    <w:uiPriority w:val="99"/>
    <w:semiHidden/>
    <w:unhideWhenUsed/>
    <w:rsid w:val="00D12F8E"/>
    <w:rPr>
      <w:sz w:val="20"/>
      <w:szCs w:val="18"/>
    </w:rPr>
  </w:style>
  <w:style w:type="character" w:customStyle="1" w:styleId="CommentTextChar">
    <w:name w:val="Comment Text Char"/>
    <w:basedOn w:val="DefaultParagraphFont"/>
    <w:link w:val="CommentText"/>
    <w:uiPriority w:val="99"/>
    <w:semiHidden/>
    <w:rsid w:val="00D12F8E"/>
    <w:rPr>
      <w:rFonts w:ascii="Times New Roman" w:eastAsia="Arial Unicode MS" w:hAnsi="Times New Roman"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D12F8E"/>
    <w:rPr>
      <w:b/>
      <w:bCs/>
    </w:rPr>
  </w:style>
  <w:style w:type="character" w:customStyle="1" w:styleId="CommentSubjectChar">
    <w:name w:val="Comment Subject Char"/>
    <w:basedOn w:val="CommentTextChar"/>
    <w:link w:val="CommentSubject"/>
    <w:uiPriority w:val="99"/>
    <w:semiHidden/>
    <w:rsid w:val="00D12F8E"/>
    <w:rPr>
      <w:rFonts w:ascii="Times New Roman" w:eastAsia="Arial Unicode MS" w:hAnsi="Times New Roman" w:cs="Mangal"/>
      <w:b/>
      <w:bCs/>
      <w:sz w:val="20"/>
      <w:szCs w:val="18"/>
      <w:lang w:eastAsia="zh-CN" w:bidi="hi-IN"/>
    </w:rPr>
  </w:style>
  <w:style w:type="paragraph" w:styleId="Bibliography">
    <w:name w:val="Bibliography"/>
    <w:basedOn w:val="Normal"/>
    <w:next w:val="Normal"/>
    <w:uiPriority w:val="37"/>
    <w:unhideWhenUsed/>
    <w:rsid w:val="003548D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9018">
      <w:bodyDiv w:val="1"/>
      <w:marLeft w:val="0"/>
      <w:marRight w:val="0"/>
      <w:marTop w:val="0"/>
      <w:marBottom w:val="0"/>
      <w:divBdr>
        <w:top w:val="none" w:sz="0" w:space="0" w:color="auto"/>
        <w:left w:val="none" w:sz="0" w:space="0" w:color="auto"/>
        <w:bottom w:val="none" w:sz="0" w:space="0" w:color="auto"/>
        <w:right w:val="none" w:sz="0" w:space="0" w:color="auto"/>
      </w:divBdr>
    </w:div>
    <w:div w:id="230507761">
      <w:bodyDiv w:val="1"/>
      <w:marLeft w:val="0"/>
      <w:marRight w:val="0"/>
      <w:marTop w:val="0"/>
      <w:marBottom w:val="0"/>
      <w:divBdr>
        <w:top w:val="none" w:sz="0" w:space="0" w:color="auto"/>
        <w:left w:val="none" w:sz="0" w:space="0" w:color="auto"/>
        <w:bottom w:val="none" w:sz="0" w:space="0" w:color="auto"/>
        <w:right w:val="none" w:sz="0" w:space="0" w:color="auto"/>
      </w:divBdr>
    </w:div>
    <w:div w:id="293217604">
      <w:bodyDiv w:val="1"/>
      <w:marLeft w:val="0"/>
      <w:marRight w:val="0"/>
      <w:marTop w:val="0"/>
      <w:marBottom w:val="0"/>
      <w:divBdr>
        <w:top w:val="none" w:sz="0" w:space="0" w:color="auto"/>
        <w:left w:val="none" w:sz="0" w:space="0" w:color="auto"/>
        <w:bottom w:val="none" w:sz="0" w:space="0" w:color="auto"/>
        <w:right w:val="none" w:sz="0" w:space="0" w:color="auto"/>
      </w:divBdr>
    </w:div>
    <w:div w:id="295137692">
      <w:bodyDiv w:val="1"/>
      <w:marLeft w:val="0"/>
      <w:marRight w:val="0"/>
      <w:marTop w:val="0"/>
      <w:marBottom w:val="0"/>
      <w:divBdr>
        <w:top w:val="none" w:sz="0" w:space="0" w:color="auto"/>
        <w:left w:val="none" w:sz="0" w:space="0" w:color="auto"/>
        <w:bottom w:val="none" w:sz="0" w:space="0" w:color="auto"/>
        <w:right w:val="none" w:sz="0" w:space="0" w:color="auto"/>
      </w:divBdr>
    </w:div>
    <w:div w:id="390271621">
      <w:bodyDiv w:val="1"/>
      <w:marLeft w:val="0"/>
      <w:marRight w:val="0"/>
      <w:marTop w:val="0"/>
      <w:marBottom w:val="0"/>
      <w:divBdr>
        <w:top w:val="none" w:sz="0" w:space="0" w:color="auto"/>
        <w:left w:val="none" w:sz="0" w:space="0" w:color="auto"/>
        <w:bottom w:val="none" w:sz="0" w:space="0" w:color="auto"/>
        <w:right w:val="none" w:sz="0" w:space="0" w:color="auto"/>
      </w:divBdr>
    </w:div>
    <w:div w:id="418064260">
      <w:bodyDiv w:val="1"/>
      <w:marLeft w:val="0"/>
      <w:marRight w:val="0"/>
      <w:marTop w:val="0"/>
      <w:marBottom w:val="0"/>
      <w:divBdr>
        <w:top w:val="none" w:sz="0" w:space="0" w:color="auto"/>
        <w:left w:val="none" w:sz="0" w:space="0" w:color="auto"/>
        <w:bottom w:val="none" w:sz="0" w:space="0" w:color="auto"/>
        <w:right w:val="none" w:sz="0" w:space="0" w:color="auto"/>
      </w:divBdr>
    </w:div>
    <w:div w:id="430206174">
      <w:bodyDiv w:val="1"/>
      <w:marLeft w:val="0"/>
      <w:marRight w:val="0"/>
      <w:marTop w:val="0"/>
      <w:marBottom w:val="0"/>
      <w:divBdr>
        <w:top w:val="none" w:sz="0" w:space="0" w:color="auto"/>
        <w:left w:val="none" w:sz="0" w:space="0" w:color="auto"/>
        <w:bottom w:val="none" w:sz="0" w:space="0" w:color="auto"/>
        <w:right w:val="none" w:sz="0" w:space="0" w:color="auto"/>
      </w:divBdr>
      <w:divsChild>
        <w:div w:id="1103958382">
          <w:marLeft w:val="0"/>
          <w:marRight w:val="0"/>
          <w:marTop w:val="0"/>
          <w:marBottom w:val="0"/>
          <w:divBdr>
            <w:top w:val="none" w:sz="0" w:space="0" w:color="auto"/>
            <w:left w:val="none" w:sz="0" w:space="0" w:color="auto"/>
            <w:bottom w:val="none" w:sz="0" w:space="0" w:color="auto"/>
            <w:right w:val="none" w:sz="0" w:space="0" w:color="auto"/>
          </w:divBdr>
          <w:divsChild>
            <w:div w:id="1631127050">
              <w:marLeft w:val="0"/>
              <w:marRight w:val="0"/>
              <w:marTop w:val="0"/>
              <w:marBottom w:val="0"/>
              <w:divBdr>
                <w:top w:val="none" w:sz="0" w:space="0" w:color="auto"/>
                <w:left w:val="none" w:sz="0" w:space="0" w:color="auto"/>
                <w:bottom w:val="none" w:sz="0" w:space="0" w:color="auto"/>
                <w:right w:val="none" w:sz="0" w:space="0" w:color="auto"/>
              </w:divBdr>
              <w:divsChild>
                <w:div w:id="862754">
                  <w:marLeft w:val="0"/>
                  <w:marRight w:val="0"/>
                  <w:marTop w:val="0"/>
                  <w:marBottom w:val="0"/>
                  <w:divBdr>
                    <w:top w:val="none" w:sz="0" w:space="0" w:color="auto"/>
                    <w:left w:val="none" w:sz="0" w:space="0" w:color="auto"/>
                    <w:bottom w:val="none" w:sz="0" w:space="0" w:color="auto"/>
                    <w:right w:val="none" w:sz="0" w:space="0" w:color="auto"/>
                  </w:divBdr>
                  <w:divsChild>
                    <w:div w:id="562179812">
                      <w:marLeft w:val="0"/>
                      <w:marRight w:val="0"/>
                      <w:marTop w:val="0"/>
                      <w:marBottom w:val="0"/>
                      <w:divBdr>
                        <w:top w:val="none" w:sz="0" w:space="0" w:color="auto"/>
                        <w:left w:val="none" w:sz="0" w:space="0" w:color="auto"/>
                        <w:bottom w:val="none" w:sz="0" w:space="0" w:color="auto"/>
                        <w:right w:val="none" w:sz="0" w:space="0" w:color="auto"/>
                      </w:divBdr>
                      <w:divsChild>
                        <w:div w:id="524177871">
                          <w:marLeft w:val="0"/>
                          <w:marRight w:val="0"/>
                          <w:marTop w:val="0"/>
                          <w:marBottom w:val="0"/>
                          <w:divBdr>
                            <w:top w:val="none" w:sz="0" w:space="0" w:color="auto"/>
                            <w:left w:val="none" w:sz="0" w:space="0" w:color="auto"/>
                            <w:bottom w:val="none" w:sz="0" w:space="0" w:color="auto"/>
                            <w:right w:val="none" w:sz="0" w:space="0" w:color="auto"/>
                          </w:divBdr>
                          <w:divsChild>
                            <w:div w:id="1541165449">
                              <w:marLeft w:val="0"/>
                              <w:marRight w:val="0"/>
                              <w:marTop w:val="0"/>
                              <w:marBottom w:val="0"/>
                              <w:divBdr>
                                <w:top w:val="none" w:sz="0" w:space="0" w:color="auto"/>
                                <w:left w:val="none" w:sz="0" w:space="0" w:color="auto"/>
                                <w:bottom w:val="none" w:sz="0" w:space="0" w:color="auto"/>
                                <w:right w:val="none" w:sz="0" w:space="0" w:color="auto"/>
                              </w:divBdr>
                              <w:divsChild>
                                <w:div w:id="488331793">
                                  <w:marLeft w:val="0"/>
                                  <w:marRight w:val="0"/>
                                  <w:marTop w:val="0"/>
                                  <w:marBottom w:val="0"/>
                                  <w:divBdr>
                                    <w:top w:val="none" w:sz="0" w:space="0" w:color="auto"/>
                                    <w:left w:val="none" w:sz="0" w:space="0" w:color="auto"/>
                                    <w:bottom w:val="none" w:sz="0" w:space="0" w:color="auto"/>
                                    <w:right w:val="none" w:sz="0" w:space="0" w:color="auto"/>
                                  </w:divBdr>
                                  <w:divsChild>
                                    <w:div w:id="550654456">
                                      <w:marLeft w:val="0"/>
                                      <w:marRight w:val="0"/>
                                      <w:marTop w:val="0"/>
                                      <w:marBottom w:val="0"/>
                                      <w:divBdr>
                                        <w:top w:val="none" w:sz="0" w:space="0" w:color="auto"/>
                                        <w:left w:val="none" w:sz="0" w:space="0" w:color="auto"/>
                                        <w:bottom w:val="none" w:sz="0" w:space="0" w:color="auto"/>
                                        <w:right w:val="none" w:sz="0" w:space="0" w:color="auto"/>
                                      </w:divBdr>
                                    </w:div>
                                    <w:div w:id="568927178">
                                      <w:marLeft w:val="0"/>
                                      <w:marRight w:val="0"/>
                                      <w:marTop w:val="0"/>
                                      <w:marBottom w:val="0"/>
                                      <w:divBdr>
                                        <w:top w:val="none" w:sz="0" w:space="0" w:color="auto"/>
                                        <w:left w:val="none" w:sz="0" w:space="0" w:color="auto"/>
                                        <w:bottom w:val="none" w:sz="0" w:space="0" w:color="auto"/>
                                        <w:right w:val="none" w:sz="0" w:space="0" w:color="auto"/>
                                      </w:divBdr>
                                      <w:divsChild>
                                        <w:div w:id="1198272329">
                                          <w:marLeft w:val="0"/>
                                          <w:marRight w:val="165"/>
                                          <w:marTop w:val="150"/>
                                          <w:marBottom w:val="0"/>
                                          <w:divBdr>
                                            <w:top w:val="none" w:sz="0" w:space="0" w:color="auto"/>
                                            <w:left w:val="none" w:sz="0" w:space="0" w:color="auto"/>
                                            <w:bottom w:val="none" w:sz="0" w:space="0" w:color="auto"/>
                                            <w:right w:val="none" w:sz="0" w:space="0" w:color="auto"/>
                                          </w:divBdr>
                                          <w:divsChild>
                                            <w:div w:id="1047533992">
                                              <w:marLeft w:val="0"/>
                                              <w:marRight w:val="0"/>
                                              <w:marTop w:val="0"/>
                                              <w:marBottom w:val="0"/>
                                              <w:divBdr>
                                                <w:top w:val="none" w:sz="0" w:space="0" w:color="auto"/>
                                                <w:left w:val="none" w:sz="0" w:space="0" w:color="auto"/>
                                                <w:bottom w:val="none" w:sz="0" w:space="0" w:color="auto"/>
                                                <w:right w:val="none" w:sz="0" w:space="0" w:color="auto"/>
                                              </w:divBdr>
                                              <w:divsChild>
                                                <w:div w:id="7184778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4711880">
      <w:bodyDiv w:val="1"/>
      <w:marLeft w:val="0"/>
      <w:marRight w:val="0"/>
      <w:marTop w:val="0"/>
      <w:marBottom w:val="0"/>
      <w:divBdr>
        <w:top w:val="none" w:sz="0" w:space="0" w:color="auto"/>
        <w:left w:val="none" w:sz="0" w:space="0" w:color="auto"/>
        <w:bottom w:val="none" w:sz="0" w:space="0" w:color="auto"/>
        <w:right w:val="none" w:sz="0" w:space="0" w:color="auto"/>
      </w:divBdr>
    </w:div>
    <w:div w:id="449714597">
      <w:bodyDiv w:val="1"/>
      <w:marLeft w:val="0"/>
      <w:marRight w:val="0"/>
      <w:marTop w:val="0"/>
      <w:marBottom w:val="0"/>
      <w:divBdr>
        <w:top w:val="none" w:sz="0" w:space="0" w:color="auto"/>
        <w:left w:val="none" w:sz="0" w:space="0" w:color="auto"/>
        <w:bottom w:val="none" w:sz="0" w:space="0" w:color="auto"/>
        <w:right w:val="none" w:sz="0" w:space="0" w:color="auto"/>
      </w:divBdr>
    </w:div>
    <w:div w:id="536547069">
      <w:bodyDiv w:val="1"/>
      <w:marLeft w:val="0"/>
      <w:marRight w:val="0"/>
      <w:marTop w:val="0"/>
      <w:marBottom w:val="0"/>
      <w:divBdr>
        <w:top w:val="none" w:sz="0" w:space="0" w:color="auto"/>
        <w:left w:val="none" w:sz="0" w:space="0" w:color="auto"/>
        <w:bottom w:val="none" w:sz="0" w:space="0" w:color="auto"/>
        <w:right w:val="none" w:sz="0" w:space="0" w:color="auto"/>
      </w:divBdr>
    </w:div>
    <w:div w:id="549150207">
      <w:bodyDiv w:val="1"/>
      <w:marLeft w:val="0"/>
      <w:marRight w:val="0"/>
      <w:marTop w:val="0"/>
      <w:marBottom w:val="0"/>
      <w:divBdr>
        <w:top w:val="none" w:sz="0" w:space="0" w:color="auto"/>
        <w:left w:val="none" w:sz="0" w:space="0" w:color="auto"/>
        <w:bottom w:val="none" w:sz="0" w:space="0" w:color="auto"/>
        <w:right w:val="none" w:sz="0" w:space="0" w:color="auto"/>
      </w:divBdr>
    </w:div>
    <w:div w:id="587077497">
      <w:bodyDiv w:val="1"/>
      <w:marLeft w:val="0"/>
      <w:marRight w:val="0"/>
      <w:marTop w:val="0"/>
      <w:marBottom w:val="0"/>
      <w:divBdr>
        <w:top w:val="none" w:sz="0" w:space="0" w:color="auto"/>
        <w:left w:val="none" w:sz="0" w:space="0" w:color="auto"/>
        <w:bottom w:val="none" w:sz="0" w:space="0" w:color="auto"/>
        <w:right w:val="none" w:sz="0" w:space="0" w:color="auto"/>
      </w:divBdr>
    </w:div>
    <w:div w:id="598828228">
      <w:bodyDiv w:val="1"/>
      <w:marLeft w:val="0"/>
      <w:marRight w:val="0"/>
      <w:marTop w:val="0"/>
      <w:marBottom w:val="0"/>
      <w:divBdr>
        <w:top w:val="none" w:sz="0" w:space="0" w:color="auto"/>
        <w:left w:val="none" w:sz="0" w:space="0" w:color="auto"/>
        <w:bottom w:val="none" w:sz="0" w:space="0" w:color="auto"/>
        <w:right w:val="none" w:sz="0" w:space="0" w:color="auto"/>
      </w:divBdr>
    </w:div>
    <w:div w:id="626088915">
      <w:bodyDiv w:val="1"/>
      <w:marLeft w:val="0"/>
      <w:marRight w:val="0"/>
      <w:marTop w:val="0"/>
      <w:marBottom w:val="0"/>
      <w:divBdr>
        <w:top w:val="none" w:sz="0" w:space="0" w:color="auto"/>
        <w:left w:val="none" w:sz="0" w:space="0" w:color="auto"/>
        <w:bottom w:val="none" w:sz="0" w:space="0" w:color="auto"/>
        <w:right w:val="none" w:sz="0" w:space="0" w:color="auto"/>
      </w:divBdr>
    </w:div>
    <w:div w:id="673529412">
      <w:bodyDiv w:val="1"/>
      <w:marLeft w:val="0"/>
      <w:marRight w:val="0"/>
      <w:marTop w:val="0"/>
      <w:marBottom w:val="0"/>
      <w:divBdr>
        <w:top w:val="none" w:sz="0" w:space="0" w:color="auto"/>
        <w:left w:val="none" w:sz="0" w:space="0" w:color="auto"/>
        <w:bottom w:val="none" w:sz="0" w:space="0" w:color="auto"/>
        <w:right w:val="none" w:sz="0" w:space="0" w:color="auto"/>
      </w:divBdr>
    </w:div>
    <w:div w:id="697588643">
      <w:bodyDiv w:val="1"/>
      <w:marLeft w:val="0"/>
      <w:marRight w:val="0"/>
      <w:marTop w:val="0"/>
      <w:marBottom w:val="0"/>
      <w:divBdr>
        <w:top w:val="none" w:sz="0" w:space="0" w:color="auto"/>
        <w:left w:val="none" w:sz="0" w:space="0" w:color="auto"/>
        <w:bottom w:val="none" w:sz="0" w:space="0" w:color="auto"/>
        <w:right w:val="none" w:sz="0" w:space="0" w:color="auto"/>
      </w:divBdr>
    </w:div>
    <w:div w:id="881283874">
      <w:bodyDiv w:val="1"/>
      <w:marLeft w:val="0"/>
      <w:marRight w:val="0"/>
      <w:marTop w:val="0"/>
      <w:marBottom w:val="0"/>
      <w:divBdr>
        <w:top w:val="none" w:sz="0" w:space="0" w:color="auto"/>
        <w:left w:val="none" w:sz="0" w:space="0" w:color="auto"/>
        <w:bottom w:val="none" w:sz="0" w:space="0" w:color="auto"/>
        <w:right w:val="none" w:sz="0" w:space="0" w:color="auto"/>
      </w:divBdr>
      <w:divsChild>
        <w:div w:id="619654537">
          <w:marLeft w:val="0"/>
          <w:marRight w:val="0"/>
          <w:marTop w:val="0"/>
          <w:marBottom w:val="0"/>
          <w:divBdr>
            <w:top w:val="none" w:sz="0" w:space="0" w:color="auto"/>
            <w:left w:val="none" w:sz="0" w:space="0" w:color="auto"/>
            <w:bottom w:val="none" w:sz="0" w:space="0" w:color="auto"/>
            <w:right w:val="none" w:sz="0" w:space="0" w:color="auto"/>
          </w:divBdr>
          <w:divsChild>
            <w:div w:id="1955281962">
              <w:marLeft w:val="0"/>
              <w:marRight w:val="0"/>
              <w:marTop w:val="0"/>
              <w:marBottom w:val="0"/>
              <w:divBdr>
                <w:top w:val="none" w:sz="0" w:space="0" w:color="auto"/>
                <w:left w:val="none" w:sz="0" w:space="0" w:color="auto"/>
                <w:bottom w:val="none" w:sz="0" w:space="0" w:color="auto"/>
                <w:right w:val="none" w:sz="0" w:space="0" w:color="auto"/>
              </w:divBdr>
              <w:divsChild>
                <w:div w:id="1739203569">
                  <w:marLeft w:val="0"/>
                  <w:marRight w:val="0"/>
                  <w:marTop w:val="0"/>
                  <w:marBottom w:val="0"/>
                  <w:divBdr>
                    <w:top w:val="none" w:sz="0" w:space="0" w:color="auto"/>
                    <w:left w:val="none" w:sz="0" w:space="0" w:color="auto"/>
                    <w:bottom w:val="none" w:sz="0" w:space="0" w:color="auto"/>
                    <w:right w:val="none" w:sz="0" w:space="0" w:color="auto"/>
                  </w:divBdr>
                  <w:divsChild>
                    <w:div w:id="1874880318">
                      <w:marLeft w:val="0"/>
                      <w:marRight w:val="0"/>
                      <w:marTop w:val="0"/>
                      <w:marBottom w:val="0"/>
                      <w:divBdr>
                        <w:top w:val="none" w:sz="0" w:space="0" w:color="auto"/>
                        <w:left w:val="none" w:sz="0" w:space="0" w:color="auto"/>
                        <w:bottom w:val="none" w:sz="0" w:space="0" w:color="auto"/>
                        <w:right w:val="none" w:sz="0" w:space="0" w:color="auto"/>
                      </w:divBdr>
                      <w:divsChild>
                        <w:div w:id="255476844">
                          <w:marLeft w:val="0"/>
                          <w:marRight w:val="0"/>
                          <w:marTop w:val="0"/>
                          <w:marBottom w:val="0"/>
                          <w:divBdr>
                            <w:top w:val="none" w:sz="0" w:space="0" w:color="auto"/>
                            <w:left w:val="none" w:sz="0" w:space="0" w:color="auto"/>
                            <w:bottom w:val="none" w:sz="0" w:space="0" w:color="auto"/>
                            <w:right w:val="none" w:sz="0" w:space="0" w:color="auto"/>
                          </w:divBdr>
                          <w:divsChild>
                            <w:div w:id="1913352907">
                              <w:marLeft w:val="0"/>
                              <w:marRight w:val="0"/>
                              <w:marTop w:val="0"/>
                              <w:marBottom w:val="0"/>
                              <w:divBdr>
                                <w:top w:val="none" w:sz="0" w:space="0" w:color="auto"/>
                                <w:left w:val="none" w:sz="0" w:space="0" w:color="auto"/>
                                <w:bottom w:val="none" w:sz="0" w:space="0" w:color="auto"/>
                                <w:right w:val="none" w:sz="0" w:space="0" w:color="auto"/>
                              </w:divBdr>
                              <w:divsChild>
                                <w:div w:id="337540694">
                                  <w:marLeft w:val="0"/>
                                  <w:marRight w:val="0"/>
                                  <w:marTop w:val="0"/>
                                  <w:marBottom w:val="0"/>
                                  <w:divBdr>
                                    <w:top w:val="none" w:sz="0" w:space="0" w:color="auto"/>
                                    <w:left w:val="none" w:sz="0" w:space="0" w:color="auto"/>
                                    <w:bottom w:val="none" w:sz="0" w:space="0" w:color="auto"/>
                                    <w:right w:val="none" w:sz="0" w:space="0" w:color="auto"/>
                                  </w:divBdr>
                                  <w:divsChild>
                                    <w:div w:id="767042267">
                                      <w:marLeft w:val="0"/>
                                      <w:marRight w:val="0"/>
                                      <w:marTop w:val="0"/>
                                      <w:marBottom w:val="0"/>
                                      <w:divBdr>
                                        <w:top w:val="none" w:sz="0" w:space="0" w:color="auto"/>
                                        <w:left w:val="none" w:sz="0" w:space="0" w:color="auto"/>
                                        <w:bottom w:val="none" w:sz="0" w:space="0" w:color="auto"/>
                                        <w:right w:val="none" w:sz="0" w:space="0" w:color="auto"/>
                                      </w:divBdr>
                                    </w:div>
                                    <w:div w:id="1555240375">
                                      <w:marLeft w:val="0"/>
                                      <w:marRight w:val="0"/>
                                      <w:marTop w:val="0"/>
                                      <w:marBottom w:val="0"/>
                                      <w:divBdr>
                                        <w:top w:val="none" w:sz="0" w:space="0" w:color="auto"/>
                                        <w:left w:val="none" w:sz="0" w:space="0" w:color="auto"/>
                                        <w:bottom w:val="none" w:sz="0" w:space="0" w:color="auto"/>
                                        <w:right w:val="none" w:sz="0" w:space="0" w:color="auto"/>
                                      </w:divBdr>
                                      <w:divsChild>
                                        <w:div w:id="578172113">
                                          <w:marLeft w:val="0"/>
                                          <w:marRight w:val="165"/>
                                          <w:marTop w:val="150"/>
                                          <w:marBottom w:val="0"/>
                                          <w:divBdr>
                                            <w:top w:val="none" w:sz="0" w:space="0" w:color="auto"/>
                                            <w:left w:val="none" w:sz="0" w:space="0" w:color="auto"/>
                                            <w:bottom w:val="none" w:sz="0" w:space="0" w:color="auto"/>
                                            <w:right w:val="none" w:sz="0" w:space="0" w:color="auto"/>
                                          </w:divBdr>
                                          <w:divsChild>
                                            <w:div w:id="1365788631">
                                              <w:marLeft w:val="0"/>
                                              <w:marRight w:val="0"/>
                                              <w:marTop w:val="0"/>
                                              <w:marBottom w:val="0"/>
                                              <w:divBdr>
                                                <w:top w:val="none" w:sz="0" w:space="0" w:color="auto"/>
                                                <w:left w:val="none" w:sz="0" w:space="0" w:color="auto"/>
                                                <w:bottom w:val="none" w:sz="0" w:space="0" w:color="auto"/>
                                                <w:right w:val="none" w:sz="0" w:space="0" w:color="auto"/>
                                              </w:divBdr>
                                              <w:divsChild>
                                                <w:div w:id="7977230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412047">
      <w:bodyDiv w:val="1"/>
      <w:marLeft w:val="0"/>
      <w:marRight w:val="0"/>
      <w:marTop w:val="0"/>
      <w:marBottom w:val="0"/>
      <w:divBdr>
        <w:top w:val="none" w:sz="0" w:space="0" w:color="auto"/>
        <w:left w:val="none" w:sz="0" w:space="0" w:color="auto"/>
        <w:bottom w:val="none" w:sz="0" w:space="0" w:color="auto"/>
        <w:right w:val="none" w:sz="0" w:space="0" w:color="auto"/>
      </w:divBdr>
    </w:div>
    <w:div w:id="898705490">
      <w:bodyDiv w:val="1"/>
      <w:marLeft w:val="0"/>
      <w:marRight w:val="0"/>
      <w:marTop w:val="0"/>
      <w:marBottom w:val="0"/>
      <w:divBdr>
        <w:top w:val="none" w:sz="0" w:space="0" w:color="auto"/>
        <w:left w:val="none" w:sz="0" w:space="0" w:color="auto"/>
        <w:bottom w:val="none" w:sz="0" w:space="0" w:color="auto"/>
        <w:right w:val="none" w:sz="0" w:space="0" w:color="auto"/>
      </w:divBdr>
    </w:div>
    <w:div w:id="916325078">
      <w:bodyDiv w:val="1"/>
      <w:marLeft w:val="0"/>
      <w:marRight w:val="0"/>
      <w:marTop w:val="0"/>
      <w:marBottom w:val="0"/>
      <w:divBdr>
        <w:top w:val="none" w:sz="0" w:space="0" w:color="auto"/>
        <w:left w:val="none" w:sz="0" w:space="0" w:color="auto"/>
        <w:bottom w:val="none" w:sz="0" w:space="0" w:color="auto"/>
        <w:right w:val="none" w:sz="0" w:space="0" w:color="auto"/>
      </w:divBdr>
      <w:divsChild>
        <w:div w:id="864758599">
          <w:marLeft w:val="0"/>
          <w:marRight w:val="0"/>
          <w:marTop w:val="0"/>
          <w:marBottom w:val="0"/>
          <w:divBdr>
            <w:top w:val="none" w:sz="0" w:space="0" w:color="auto"/>
            <w:left w:val="none" w:sz="0" w:space="0" w:color="auto"/>
            <w:bottom w:val="none" w:sz="0" w:space="0" w:color="auto"/>
            <w:right w:val="none" w:sz="0" w:space="0" w:color="auto"/>
          </w:divBdr>
        </w:div>
        <w:div w:id="1643391631">
          <w:marLeft w:val="0"/>
          <w:marRight w:val="0"/>
          <w:marTop w:val="0"/>
          <w:marBottom w:val="0"/>
          <w:divBdr>
            <w:top w:val="none" w:sz="0" w:space="0" w:color="auto"/>
            <w:left w:val="none" w:sz="0" w:space="0" w:color="auto"/>
            <w:bottom w:val="none" w:sz="0" w:space="0" w:color="auto"/>
            <w:right w:val="none" w:sz="0" w:space="0" w:color="auto"/>
          </w:divBdr>
        </w:div>
        <w:div w:id="1275866353">
          <w:marLeft w:val="0"/>
          <w:marRight w:val="0"/>
          <w:marTop w:val="0"/>
          <w:marBottom w:val="0"/>
          <w:divBdr>
            <w:top w:val="none" w:sz="0" w:space="0" w:color="auto"/>
            <w:left w:val="none" w:sz="0" w:space="0" w:color="auto"/>
            <w:bottom w:val="none" w:sz="0" w:space="0" w:color="auto"/>
            <w:right w:val="none" w:sz="0" w:space="0" w:color="auto"/>
          </w:divBdr>
        </w:div>
      </w:divsChild>
    </w:div>
    <w:div w:id="919602186">
      <w:bodyDiv w:val="1"/>
      <w:marLeft w:val="0"/>
      <w:marRight w:val="0"/>
      <w:marTop w:val="0"/>
      <w:marBottom w:val="0"/>
      <w:divBdr>
        <w:top w:val="none" w:sz="0" w:space="0" w:color="auto"/>
        <w:left w:val="none" w:sz="0" w:space="0" w:color="auto"/>
        <w:bottom w:val="none" w:sz="0" w:space="0" w:color="auto"/>
        <w:right w:val="none" w:sz="0" w:space="0" w:color="auto"/>
      </w:divBdr>
    </w:div>
    <w:div w:id="928731463">
      <w:bodyDiv w:val="1"/>
      <w:marLeft w:val="0"/>
      <w:marRight w:val="0"/>
      <w:marTop w:val="0"/>
      <w:marBottom w:val="0"/>
      <w:divBdr>
        <w:top w:val="none" w:sz="0" w:space="0" w:color="auto"/>
        <w:left w:val="none" w:sz="0" w:space="0" w:color="auto"/>
        <w:bottom w:val="none" w:sz="0" w:space="0" w:color="auto"/>
        <w:right w:val="none" w:sz="0" w:space="0" w:color="auto"/>
      </w:divBdr>
    </w:div>
    <w:div w:id="940525141">
      <w:bodyDiv w:val="1"/>
      <w:marLeft w:val="0"/>
      <w:marRight w:val="0"/>
      <w:marTop w:val="0"/>
      <w:marBottom w:val="0"/>
      <w:divBdr>
        <w:top w:val="none" w:sz="0" w:space="0" w:color="auto"/>
        <w:left w:val="none" w:sz="0" w:space="0" w:color="auto"/>
        <w:bottom w:val="none" w:sz="0" w:space="0" w:color="auto"/>
        <w:right w:val="none" w:sz="0" w:space="0" w:color="auto"/>
      </w:divBdr>
    </w:div>
    <w:div w:id="9604582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594">
          <w:marLeft w:val="0"/>
          <w:marRight w:val="0"/>
          <w:marTop w:val="0"/>
          <w:marBottom w:val="0"/>
          <w:divBdr>
            <w:top w:val="single" w:sz="2" w:space="0" w:color="auto"/>
            <w:left w:val="single" w:sz="2" w:space="0" w:color="auto"/>
            <w:bottom w:val="single" w:sz="6" w:space="0" w:color="auto"/>
            <w:right w:val="single" w:sz="2" w:space="0" w:color="auto"/>
          </w:divBdr>
          <w:divsChild>
            <w:div w:id="46607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397980">
                  <w:marLeft w:val="0"/>
                  <w:marRight w:val="0"/>
                  <w:marTop w:val="0"/>
                  <w:marBottom w:val="0"/>
                  <w:divBdr>
                    <w:top w:val="single" w:sz="2" w:space="0" w:color="D9D9E3"/>
                    <w:left w:val="single" w:sz="2" w:space="0" w:color="D9D9E3"/>
                    <w:bottom w:val="single" w:sz="2" w:space="0" w:color="D9D9E3"/>
                    <w:right w:val="single" w:sz="2" w:space="0" w:color="D9D9E3"/>
                  </w:divBdr>
                  <w:divsChild>
                    <w:div w:id="1729458350">
                      <w:marLeft w:val="0"/>
                      <w:marRight w:val="0"/>
                      <w:marTop w:val="0"/>
                      <w:marBottom w:val="0"/>
                      <w:divBdr>
                        <w:top w:val="single" w:sz="2" w:space="0" w:color="D9D9E3"/>
                        <w:left w:val="single" w:sz="2" w:space="0" w:color="D9D9E3"/>
                        <w:bottom w:val="single" w:sz="2" w:space="0" w:color="D9D9E3"/>
                        <w:right w:val="single" w:sz="2" w:space="0" w:color="D9D9E3"/>
                      </w:divBdr>
                      <w:divsChild>
                        <w:div w:id="1045956584">
                          <w:marLeft w:val="0"/>
                          <w:marRight w:val="0"/>
                          <w:marTop w:val="0"/>
                          <w:marBottom w:val="0"/>
                          <w:divBdr>
                            <w:top w:val="single" w:sz="2" w:space="0" w:color="D9D9E3"/>
                            <w:left w:val="single" w:sz="2" w:space="0" w:color="D9D9E3"/>
                            <w:bottom w:val="single" w:sz="2" w:space="0" w:color="D9D9E3"/>
                            <w:right w:val="single" w:sz="2" w:space="0" w:color="D9D9E3"/>
                          </w:divBdr>
                          <w:divsChild>
                            <w:div w:id="401178518">
                              <w:marLeft w:val="0"/>
                              <w:marRight w:val="0"/>
                              <w:marTop w:val="0"/>
                              <w:marBottom w:val="0"/>
                              <w:divBdr>
                                <w:top w:val="single" w:sz="2" w:space="0" w:color="D9D9E3"/>
                                <w:left w:val="single" w:sz="2" w:space="0" w:color="D9D9E3"/>
                                <w:bottom w:val="single" w:sz="2" w:space="0" w:color="D9D9E3"/>
                                <w:right w:val="single" w:sz="2" w:space="0" w:color="D9D9E3"/>
                              </w:divBdr>
                              <w:divsChild>
                                <w:div w:id="697201593">
                                  <w:marLeft w:val="0"/>
                                  <w:marRight w:val="0"/>
                                  <w:marTop w:val="0"/>
                                  <w:marBottom w:val="0"/>
                                  <w:divBdr>
                                    <w:top w:val="single" w:sz="2" w:space="0" w:color="D9D9E3"/>
                                    <w:left w:val="single" w:sz="2" w:space="0" w:color="D9D9E3"/>
                                    <w:bottom w:val="single" w:sz="2" w:space="0" w:color="D9D9E3"/>
                                    <w:right w:val="single" w:sz="2" w:space="0" w:color="D9D9E3"/>
                                  </w:divBdr>
                                  <w:divsChild>
                                    <w:div w:id="2081907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0019554">
      <w:bodyDiv w:val="1"/>
      <w:marLeft w:val="0"/>
      <w:marRight w:val="0"/>
      <w:marTop w:val="0"/>
      <w:marBottom w:val="0"/>
      <w:divBdr>
        <w:top w:val="none" w:sz="0" w:space="0" w:color="auto"/>
        <w:left w:val="none" w:sz="0" w:space="0" w:color="auto"/>
        <w:bottom w:val="none" w:sz="0" w:space="0" w:color="auto"/>
        <w:right w:val="none" w:sz="0" w:space="0" w:color="auto"/>
      </w:divBdr>
    </w:div>
    <w:div w:id="999383792">
      <w:bodyDiv w:val="1"/>
      <w:marLeft w:val="0"/>
      <w:marRight w:val="0"/>
      <w:marTop w:val="0"/>
      <w:marBottom w:val="0"/>
      <w:divBdr>
        <w:top w:val="none" w:sz="0" w:space="0" w:color="auto"/>
        <w:left w:val="none" w:sz="0" w:space="0" w:color="auto"/>
        <w:bottom w:val="none" w:sz="0" w:space="0" w:color="auto"/>
        <w:right w:val="none" w:sz="0" w:space="0" w:color="auto"/>
      </w:divBdr>
    </w:div>
    <w:div w:id="1096246896">
      <w:marLeft w:val="0"/>
      <w:marRight w:val="0"/>
      <w:marTop w:val="0"/>
      <w:marBottom w:val="0"/>
      <w:divBdr>
        <w:top w:val="none" w:sz="0" w:space="0" w:color="auto"/>
        <w:left w:val="none" w:sz="0" w:space="0" w:color="auto"/>
        <w:bottom w:val="none" w:sz="0" w:space="0" w:color="auto"/>
        <w:right w:val="none" w:sz="0" w:space="0" w:color="auto"/>
      </w:divBdr>
      <w:divsChild>
        <w:div w:id="394857691">
          <w:marLeft w:val="0"/>
          <w:marRight w:val="0"/>
          <w:marTop w:val="0"/>
          <w:marBottom w:val="0"/>
          <w:divBdr>
            <w:top w:val="none" w:sz="0" w:space="0" w:color="auto"/>
            <w:left w:val="none" w:sz="0" w:space="0" w:color="auto"/>
            <w:bottom w:val="none" w:sz="0" w:space="0" w:color="auto"/>
            <w:right w:val="none" w:sz="0" w:space="0" w:color="auto"/>
          </w:divBdr>
          <w:divsChild>
            <w:div w:id="447969919">
              <w:marLeft w:val="0"/>
              <w:marRight w:val="0"/>
              <w:marTop w:val="0"/>
              <w:marBottom w:val="0"/>
              <w:divBdr>
                <w:top w:val="none" w:sz="0" w:space="0" w:color="auto"/>
                <w:left w:val="none" w:sz="0" w:space="0" w:color="auto"/>
                <w:bottom w:val="none" w:sz="0" w:space="0" w:color="auto"/>
                <w:right w:val="none" w:sz="0" w:space="0" w:color="auto"/>
              </w:divBdr>
            </w:div>
            <w:div w:id="139618909">
              <w:marLeft w:val="0"/>
              <w:marRight w:val="0"/>
              <w:marTop w:val="0"/>
              <w:marBottom w:val="0"/>
              <w:divBdr>
                <w:top w:val="none" w:sz="0" w:space="0" w:color="auto"/>
                <w:left w:val="none" w:sz="0" w:space="0" w:color="auto"/>
                <w:bottom w:val="none" w:sz="0" w:space="0" w:color="auto"/>
                <w:right w:val="none" w:sz="0" w:space="0" w:color="auto"/>
              </w:divBdr>
              <w:divsChild>
                <w:div w:id="113326986">
                  <w:marLeft w:val="0"/>
                  <w:marRight w:val="0"/>
                  <w:marTop w:val="0"/>
                  <w:marBottom w:val="0"/>
                  <w:divBdr>
                    <w:top w:val="none" w:sz="0" w:space="0" w:color="auto"/>
                    <w:left w:val="none" w:sz="0" w:space="0" w:color="auto"/>
                    <w:bottom w:val="none" w:sz="0" w:space="0" w:color="auto"/>
                    <w:right w:val="none" w:sz="0" w:space="0" w:color="auto"/>
                  </w:divBdr>
                </w:div>
                <w:div w:id="1200048952">
                  <w:marLeft w:val="0"/>
                  <w:marRight w:val="0"/>
                  <w:marTop w:val="0"/>
                  <w:marBottom w:val="120"/>
                  <w:divBdr>
                    <w:top w:val="none" w:sz="0" w:space="0" w:color="auto"/>
                    <w:left w:val="none" w:sz="0" w:space="0" w:color="auto"/>
                    <w:bottom w:val="none" w:sz="0" w:space="0" w:color="auto"/>
                    <w:right w:val="none" w:sz="0" w:space="0" w:color="auto"/>
                  </w:divBdr>
                </w:div>
                <w:div w:id="810635154">
                  <w:marLeft w:val="0"/>
                  <w:marRight w:val="0"/>
                  <w:marTop w:val="0"/>
                  <w:marBottom w:val="0"/>
                  <w:divBdr>
                    <w:top w:val="none" w:sz="0" w:space="0" w:color="auto"/>
                    <w:left w:val="none" w:sz="0" w:space="0" w:color="auto"/>
                    <w:bottom w:val="none" w:sz="0" w:space="0" w:color="auto"/>
                    <w:right w:val="none" w:sz="0" w:space="0" w:color="auto"/>
                  </w:divBdr>
                </w:div>
                <w:div w:id="1275942656">
                  <w:marLeft w:val="0"/>
                  <w:marRight w:val="0"/>
                  <w:marTop w:val="0"/>
                  <w:marBottom w:val="0"/>
                  <w:divBdr>
                    <w:top w:val="none" w:sz="0" w:space="0" w:color="auto"/>
                    <w:left w:val="none" w:sz="0" w:space="0" w:color="auto"/>
                    <w:bottom w:val="none" w:sz="0" w:space="0" w:color="auto"/>
                    <w:right w:val="none" w:sz="0" w:space="0" w:color="auto"/>
                  </w:divBdr>
                </w:div>
                <w:div w:id="1473325719">
                  <w:marLeft w:val="0"/>
                  <w:marRight w:val="0"/>
                  <w:marTop w:val="0"/>
                  <w:marBottom w:val="0"/>
                  <w:divBdr>
                    <w:top w:val="none" w:sz="0" w:space="0" w:color="auto"/>
                    <w:left w:val="none" w:sz="0" w:space="0" w:color="auto"/>
                    <w:bottom w:val="none" w:sz="0" w:space="0" w:color="auto"/>
                    <w:right w:val="none" w:sz="0" w:space="0" w:color="auto"/>
                  </w:divBdr>
                  <w:divsChild>
                    <w:div w:id="972978031">
                      <w:marLeft w:val="0"/>
                      <w:marRight w:val="0"/>
                      <w:marTop w:val="0"/>
                      <w:marBottom w:val="0"/>
                      <w:divBdr>
                        <w:top w:val="none" w:sz="0" w:space="0" w:color="auto"/>
                        <w:left w:val="none" w:sz="0" w:space="0" w:color="auto"/>
                        <w:bottom w:val="none" w:sz="0" w:space="0" w:color="auto"/>
                        <w:right w:val="none" w:sz="0" w:space="0" w:color="auto"/>
                      </w:divBdr>
                    </w:div>
                  </w:divsChild>
                </w:div>
                <w:div w:id="133259279">
                  <w:marLeft w:val="0"/>
                  <w:marRight w:val="0"/>
                  <w:marTop w:val="0"/>
                  <w:marBottom w:val="120"/>
                  <w:divBdr>
                    <w:top w:val="none" w:sz="0" w:space="0" w:color="auto"/>
                    <w:left w:val="none" w:sz="0" w:space="0" w:color="auto"/>
                    <w:bottom w:val="none" w:sz="0" w:space="0" w:color="auto"/>
                    <w:right w:val="none" w:sz="0" w:space="0" w:color="auto"/>
                  </w:divBdr>
                </w:div>
                <w:div w:id="1228222434">
                  <w:marLeft w:val="0"/>
                  <w:marRight w:val="0"/>
                  <w:marTop w:val="0"/>
                  <w:marBottom w:val="0"/>
                  <w:divBdr>
                    <w:top w:val="none" w:sz="0" w:space="0" w:color="auto"/>
                    <w:left w:val="none" w:sz="0" w:space="0" w:color="auto"/>
                    <w:bottom w:val="none" w:sz="0" w:space="0" w:color="auto"/>
                    <w:right w:val="none" w:sz="0" w:space="0" w:color="auto"/>
                  </w:divBdr>
                  <w:divsChild>
                    <w:div w:id="2050454865">
                      <w:marLeft w:val="0"/>
                      <w:marRight w:val="0"/>
                      <w:marTop w:val="0"/>
                      <w:marBottom w:val="0"/>
                      <w:divBdr>
                        <w:top w:val="none" w:sz="0" w:space="0" w:color="auto"/>
                        <w:left w:val="none" w:sz="0" w:space="0" w:color="auto"/>
                        <w:bottom w:val="none" w:sz="0" w:space="0" w:color="auto"/>
                        <w:right w:val="none" w:sz="0" w:space="0" w:color="auto"/>
                      </w:divBdr>
                      <w:divsChild>
                        <w:div w:id="18828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207">
                  <w:marLeft w:val="0"/>
                  <w:marRight w:val="0"/>
                  <w:marTop w:val="0"/>
                  <w:marBottom w:val="0"/>
                  <w:divBdr>
                    <w:top w:val="none" w:sz="0" w:space="0" w:color="auto"/>
                    <w:left w:val="none" w:sz="0" w:space="0" w:color="auto"/>
                    <w:bottom w:val="none" w:sz="0" w:space="0" w:color="auto"/>
                    <w:right w:val="none" w:sz="0" w:space="0" w:color="auto"/>
                  </w:divBdr>
                  <w:divsChild>
                    <w:div w:id="778068333">
                      <w:marLeft w:val="0"/>
                      <w:marRight w:val="0"/>
                      <w:marTop w:val="0"/>
                      <w:marBottom w:val="0"/>
                      <w:divBdr>
                        <w:top w:val="none" w:sz="0" w:space="0" w:color="auto"/>
                        <w:left w:val="none" w:sz="0" w:space="0" w:color="auto"/>
                        <w:bottom w:val="none" w:sz="0" w:space="0" w:color="auto"/>
                        <w:right w:val="none" w:sz="0" w:space="0" w:color="auto"/>
                      </w:divBdr>
                      <w:divsChild>
                        <w:div w:id="643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0639">
                  <w:marLeft w:val="0"/>
                  <w:marRight w:val="0"/>
                  <w:marTop w:val="0"/>
                  <w:marBottom w:val="0"/>
                  <w:divBdr>
                    <w:top w:val="none" w:sz="0" w:space="0" w:color="auto"/>
                    <w:left w:val="none" w:sz="0" w:space="0" w:color="auto"/>
                    <w:bottom w:val="none" w:sz="0" w:space="0" w:color="auto"/>
                    <w:right w:val="none" w:sz="0" w:space="0" w:color="auto"/>
                  </w:divBdr>
                  <w:divsChild>
                    <w:div w:id="943221683">
                      <w:marLeft w:val="0"/>
                      <w:marRight w:val="0"/>
                      <w:marTop w:val="0"/>
                      <w:marBottom w:val="0"/>
                      <w:divBdr>
                        <w:top w:val="none" w:sz="0" w:space="0" w:color="auto"/>
                        <w:left w:val="none" w:sz="0" w:space="0" w:color="auto"/>
                        <w:bottom w:val="none" w:sz="0" w:space="0" w:color="auto"/>
                        <w:right w:val="none" w:sz="0" w:space="0" w:color="auto"/>
                      </w:divBdr>
                      <w:divsChild>
                        <w:div w:id="147680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543">
                  <w:marLeft w:val="0"/>
                  <w:marRight w:val="0"/>
                  <w:marTop w:val="0"/>
                  <w:marBottom w:val="0"/>
                  <w:divBdr>
                    <w:top w:val="none" w:sz="0" w:space="0" w:color="auto"/>
                    <w:left w:val="none" w:sz="0" w:space="0" w:color="auto"/>
                    <w:bottom w:val="none" w:sz="0" w:space="0" w:color="auto"/>
                    <w:right w:val="none" w:sz="0" w:space="0" w:color="auto"/>
                  </w:divBdr>
                  <w:divsChild>
                    <w:div w:id="355354699">
                      <w:marLeft w:val="0"/>
                      <w:marRight w:val="0"/>
                      <w:marTop w:val="0"/>
                      <w:marBottom w:val="0"/>
                      <w:divBdr>
                        <w:top w:val="none" w:sz="0" w:space="0" w:color="auto"/>
                        <w:left w:val="none" w:sz="0" w:space="0" w:color="auto"/>
                        <w:bottom w:val="none" w:sz="0" w:space="0" w:color="auto"/>
                        <w:right w:val="none" w:sz="0" w:space="0" w:color="auto"/>
                      </w:divBdr>
                      <w:divsChild>
                        <w:div w:id="7305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62">
                  <w:marLeft w:val="0"/>
                  <w:marRight w:val="0"/>
                  <w:marTop w:val="0"/>
                  <w:marBottom w:val="120"/>
                  <w:divBdr>
                    <w:top w:val="none" w:sz="0" w:space="0" w:color="auto"/>
                    <w:left w:val="none" w:sz="0" w:space="0" w:color="auto"/>
                    <w:bottom w:val="none" w:sz="0" w:space="0" w:color="auto"/>
                    <w:right w:val="none" w:sz="0" w:space="0" w:color="auto"/>
                  </w:divBdr>
                </w:div>
                <w:div w:id="622922633">
                  <w:marLeft w:val="0"/>
                  <w:marRight w:val="0"/>
                  <w:marTop w:val="0"/>
                  <w:marBottom w:val="0"/>
                  <w:divBdr>
                    <w:top w:val="none" w:sz="0" w:space="0" w:color="auto"/>
                    <w:left w:val="none" w:sz="0" w:space="0" w:color="auto"/>
                    <w:bottom w:val="none" w:sz="0" w:space="0" w:color="auto"/>
                    <w:right w:val="none" w:sz="0" w:space="0" w:color="auto"/>
                  </w:divBdr>
                  <w:divsChild>
                    <w:div w:id="206452681">
                      <w:marLeft w:val="0"/>
                      <w:marRight w:val="0"/>
                      <w:marTop w:val="0"/>
                      <w:marBottom w:val="0"/>
                      <w:divBdr>
                        <w:top w:val="none" w:sz="0" w:space="0" w:color="auto"/>
                        <w:left w:val="none" w:sz="0" w:space="0" w:color="auto"/>
                        <w:bottom w:val="none" w:sz="0" w:space="0" w:color="auto"/>
                        <w:right w:val="none" w:sz="0" w:space="0" w:color="auto"/>
                      </w:divBdr>
                      <w:divsChild>
                        <w:div w:id="8144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279">
                  <w:marLeft w:val="0"/>
                  <w:marRight w:val="0"/>
                  <w:marTop w:val="0"/>
                  <w:marBottom w:val="0"/>
                  <w:divBdr>
                    <w:top w:val="none" w:sz="0" w:space="0" w:color="auto"/>
                    <w:left w:val="none" w:sz="0" w:space="0" w:color="auto"/>
                    <w:bottom w:val="none" w:sz="0" w:space="0" w:color="auto"/>
                    <w:right w:val="none" w:sz="0" w:space="0" w:color="auto"/>
                  </w:divBdr>
                  <w:divsChild>
                    <w:div w:id="1656302213">
                      <w:marLeft w:val="0"/>
                      <w:marRight w:val="0"/>
                      <w:marTop w:val="0"/>
                      <w:marBottom w:val="0"/>
                      <w:divBdr>
                        <w:top w:val="none" w:sz="0" w:space="0" w:color="auto"/>
                        <w:left w:val="none" w:sz="0" w:space="0" w:color="auto"/>
                        <w:bottom w:val="none" w:sz="0" w:space="0" w:color="auto"/>
                        <w:right w:val="none" w:sz="0" w:space="0" w:color="auto"/>
                      </w:divBdr>
                      <w:divsChild>
                        <w:div w:id="317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869">
                  <w:marLeft w:val="0"/>
                  <w:marRight w:val="0"/>
                  <w:marTop w:val="0"/>
                  <w:marBottom w:val="0"/>
                  <w:divBdr>
                    <w:top w:val="none" w:sz="0" w:space="0" w:color="auto"/>
                    <w:left w:val="none" w:sz="0" w:space="0" w:color="auto"/>
                    <w:bottom w:val="none" w:sz="0" w:space="0" w:color="auto"/>
                    <w:right w:val="none" w:sz="0" w:space="0" w:color="auto"/>
                  </w:divBdr>
                  <w:divsChild>
                    <w:div w:id="1200321362">
                      <w:marLeft w:val="0"/>
                      <w:marRight w:val="0"/>
                      <w:marTop w:val="0"/>
                      <w:marBottom w:val="0"/>
                      <w:divBdr>
                        <w:top w:val="none" w:sz="0" w:space="0" w:color="auto"/>
                        <w:left w:val="none" w:sz="0" w:space="0" w:color="auto"/>
                        <w:bottom w:val="none" w:sz="0" w:space="0" w:color="auto"/>
                        <w:right w:val="none" w:sz="0" w:space="0" w:color="auto"/>
                      </w:divBdr>
                      <w:divsChild>
                        <w:div w:id="2136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058">
                  <w:marLeft w:val="0"/>
                  <w:marRight w:val="0"/>
                  <w:marTop w:val="0"/>
                  <w:marBottom w:val="120"/>
                  <w:divBdr>
                    <w:top w:val="none" w:sz="0" w:space="0" w:color="auto"/>
                    <w:left w:val="none" w:sz="0" w:space="0" w:color="auto"/>
                    <w:bottom w:val="none" w:sz="0" w:space="0" w:color="auto"/>
                    <w:right w:val="none" w:sz="0" w:space="0" w:color="auto"/>
                  </w:divBdr>
                </w:div>
                <w:div w:id="361057536">
                  <w:marLeft w:val="0"/>
                  <w:marRight w:val="0"/>
                  <w:marTop w:val="0"/>
                  <w:marBottom w:val="0"/>
                  <w:divBdr>
                    <w:top w:val="none" w:sz="0" w:space="0" w:color="auto"/>
                    <w:left w:val="none" w:sz="0" w:space="0" w:color="auto"/>
                    <w:bottom w:val="none" w:sz="0" w:space="0" w:color="auto"/>
                    <w:right w:val="none" w:sz="0" w:space="0" w:color="auto"/>
                  </w:divBdr>
                  <w:divsChild>
                    <w:div w:id="110975253">
                      <w:marLeft w:val="0"/>
                      <w:marRight w:val="0"/>
                      <w:marTop w:val="0"/>
                      <w:marBottom w:val="0"/>
                      <w:divBdr>
                        <w:top w:val="none" w:sz="0" w:space="0" w:color="auto"/>
                        <w:left w:val="none" w:sz="0" w:space="0" w:color="auto"/>
                        <w:bottom w:val="none" w:sz="0" w:space="0" w:color="auto"/>
                        <w:right w:val="none" w:sz="0" w:space="0" w:color="auto"/>
                      </w:divBdr>
                      <w:divsChild>
                        <w:div w:id="624388412">
                          <w:marLeft w:val="0"/>
                          <w:marRight w:val="0"/>
                          <w:marTop w:val="0"/>
                          <w:marBottom w:val="0"/>
                          <w:divBdr>
                            <w:top w:val="none" w:sz="0" w:space="0" w:color="auto"/>
                            <w:left w:val="none" w:sz="0" w:space="0" w:color="auto"/>
                            <w:bottom w:val="none" w:sz="0" w:space="0" w:color="auto"/>
                            <w:right w:val="none" w:sz="0" w:space="0" w:color="auto"/>
                          </w:divBdr>
                          <w:divsChild>
                            <w:div w:id="111244044">
                              <w:marLeft w:val="0"/>
                              <w:marRight w:val="0"/>
                              <w:marTop w:val="0"/>
                              <w:marBottom w:val="0"/>
                              <w:divBdr>
                                <w:top w:val="none" w:sz="0" w:space="0" w:color="auto"/>
                                <w:left w:val="none" w:sz="0" w:space="0" w:color="auto"/>
                                <w:bottom w:val="none" w:sz="0" w:space="0" w:color="auto"/>
                                <w:right w:val="none" w:sz="0" w:space="0" w:color="auto"/>
                              </w:divBdr>
                              <w:divsChild>
                                <w:div w:id="2000498351">
                                  <w:marLeft w:val="0"/>
                                  <w:marRight w:val="0"/>
                                  <w:marTop w:val="0"/>
                                  <w:marBottom w:val="0"/>
                                  <w:divBdr>
                                    <w:top w:val="none" w:sz="0" w:space="0" w:color="auto"/>
                                    <w:left w:val="none" w:sz="0" w:space="0" w:color="auto"/>
                                    <w:bottom w:val="none" w:sz="0" w:space="0" w:color="auto"/>
                                    <w:right w:val="none" w:sz="0" w:space="0" w:color="auto"/>
                                  </w:divBdr>
                                </w:div>
                              </w:divsChild>
                            </w:div>
                            <w:div w:id="754280076">
                              <w:marLeft w:val="0"/>
                              <w:marRight w:val="0"/>
                              <w:marTop w:val="0"/>
                              <w:marBottom w:val="0"/>
                              <w:divBdr>
                                <w:top w:val="none" w:sz="0" w:space="0" w:color="auto"/>
                                <w:left w:val="none" w:sz="0" w:space="0" w:color="auto"/>
                                <w:bottom w:val="none" w:sz="0" w:space="0" w:color="auto"/>
                                <w:right w:val="none" w:sz="0" w:space="0" w:color="auto"/>
                              </w:divBdr>
                              <w:divsChild>
                                <w:div w:id="861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589">
                          <w:marLeft w:val="0"/>
                          <w:marRight w:val="0"/>
                          <w:marTop w:val="0"/>
                          <w:marBottom w:val="0"/>
                          <w:divBdr>
                            <w:top w:val="none" w:sz="0" w:space="0" w:color="auto"/>
                            <w:left w:val="none" w:sz="0" w:space="0" w:color="auto"/>
                            <w:bottom w:val="none" w:sz="0" w:space="0" w:color="auto"/>
                            <w:right w:val="none" w:sz="0" w:space="0" w:color="auto"/>
                          </w:divBdr>
                          <w:divsChild>
                            <w:div w:id="1424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0023">
                  <w:marLeft w:val="0"/>
                  <w:marRight w:val="0"/>
                  <w:marTop w:val="0"/>
                  <w:marBottom w:val="0"/>
                  <w:divBdr>
                    <w:top w:val="none" w:sz="0" w:space="0" w:color="auto"/>
                    <w:left w:val="none" w:sz="0" w:space="0" w:color="auto"/>
                    <w:bottom w:val="none" w:sz="0" w:space="0" w:color="auto"/>
                    <w:right w:val="none" w:sz="0" w:space="0" w:color="auto"/>
                  </w:divBdr>
                  <w:divsChild>
                    <w:div w:id="2120100357">
                      <w:marLeft w:val="0"/>
                      <w:marRight w:val="0"/>
                      <w:marTop w:val="0"/>
                      <w:marBottom w:val="0"/>
                      <w:divBdr>
                        <w:top w:val="none" w:sz="0" w:space="0" w:color="auto"/>
                        <w:left w:val="none" w:sz="0" w:space="0" w:color="auto"/>
                        <w:bottom w:val="none" w:sz="0" w:space="0" w:color="auto"/>
                        <w:right w:val="none" w:sz="0" w:space="0" w:color="auto"/>
                      </w:divBdr>
                      <w:divsChild>
                        <w:div w:id="6918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864">
                  <w:marLeft w:val="0"/>
                  <w:marRight w:val="0"/>
                  <w:marTop w:val="0"/>
                  <w:marBottom w:val="0"/>
                  <w:divBdr>
                    <w:top w:val="none" w:sz="0" w:space="0" w:color="auto"/>
                    <w:left w:val="none" w:sz="0" w:space="0" w:color="auto"/>
                    <w:bottom w:val="none" w:sz="0" w:space="0" w:color="auto"/>
                    <w:right w:val="none" w:sz="0" w:space="0" w:color="auto"/>
                  </w:divBdr>
                  <w:divsChild>
                    <w:div w:id="202056192">
                      <w:marLeft w:val="0"/>
                      <w:marRight w:val="0"/>
                      <w:marTop w:val="0"/>
                      <w:marBottom w:val="0"/>
                      <w:divBdr>
                        <w:top w:val="none" w:sz="0" w:space="0" w:color="auto"/>
                        <w:left w:val="none" w:sz="0" w:space="0" w:color="auto"/>
                        <w:bottom w:val="none" w:sz="0" w:space="0" w:color="auto"/>
                        <w:right w:val="none" w:sz="0" w:space="0" w:color="auto"/>
                      </w:divBdr>
                      <w:divsChild>
                        <w:div w:id="10948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2470">
                  <w:marLeft w:val="0"/>
                  <w:marRight w:val="0"/>
                  <w:marTop w:val="0"/>
                  <w:marBottom w:val="120"/>
                  <w:divBdr>
                    <w:top w:val="none" w:sz="0" w:space="0" w:color="auto"/>
                    <w:left w:val="none" w:sz="0" w:space="0" w:color="auto"/>
                    <w:bottom w:val="none" w:sz="0" w:space="0" w:color="auto"/>
                    <w:right w:val="none" w:sz="0" w:space="0" w:color="auto"/>
                  </w:divBdr>
                </w:div>
                <w:div w:id="710418934">
                  <w:marLeft w:val="0"/>
                  <w:marRight w:val="0"/>
                  <w:marTop w:val="0"/>
                  <w:marBottom w:val="0"/>
                  <w:divBdr>
                    <w:top w:val="none" w:sz="0" w:space="0" w:color="auto"/>
                    <w:left w:val="none" w:sz="0" w:space="0" w:color="auto"/>
                    <w:bottom w:val="none" w:sz="0" w:space="0" w:color="auto"/>
                    <w:right w:val="none" w:sz="0" w:space="0" w:color="auto"/>
                  </w:divBdr>
                  <w:divsChild>
                    <w:div w:id="630134643">
                      <w:marLeft w:val="0"/>
                      <w:marRight w:val="0"/>
                      <w:marTop w:val="0"/>
                      <w:marBottom w:val="0"/>
                      <w:divBdr>
                        <w:top w:val="none" w:sz="0" w:space="0" w:color="auto"/>
                        <w:left w:val="none" w:sz="0" w:space="0" w:color="auto"/>
                        <w:bottom w:val="none" w:sz="0" w:space="0" w:color="auto"/>
                        <w:right w:val="none" w:sz="0" w:space="0" w:color="auto"/>
                      </w:divBdr>
                      <w:divsChild>
                        <w:div w:id="15713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1952">
                  <w:marLeft w:val="0"/>
                  <w:marRight w:val="0"/>
                  <w:marTop w:val="0"/>
                  <w:marBottom w:val="0"/>
                  <w:divBdr>
                    <w:top w:val="none" w:sz="0" w:space="0" w:color="auto"/>
                    <w:left w:val="none" w:sz="0" w:space="0" w:color="auto"/>
                    <w:bottom w:val="none" w:sz="0" w:space="0" w:color="auto"/>
                    <w:right w:val="none" w:sz="0" w:space="0" w:color="auto"/>
                  </w:divBdr>
                  <w:divsChild>
                    <w:div w:id="562107613">
                      <w:marLeft w:val="0"/>
                      <w:marRight w:val="0"/>
                      <w:marTop w:val="0"/>
                      <w:marBottom w:val="0"/>
                      <w:divBdr>
                        <w:top w:val="none" w:sz="0" w:space="0" w:color="auto"/>
                        <w:left w:val="none" w:sz="0" w:space="0" w:color="auto"/>
                        <w:bottom w:val="none" w:sz="0" w:space="0" w:color="auto"/>
                        <w:right w:val="none" w:sz="0" w:space="0" w:color="auto"/>
                      </w:divBdr>
                      <w:divsChild>
                        <w:div w:id="176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7295">
                  <w:marLeft w:val="0"/>
                  <w:marRight w:val="0"/>
                  <w:marTop w:val="0"/>
                  <w:marBottom w:val="120"/>
                  <w:divBdr>
                    <w:top w:val="none" w:sz="0" w:space="0" w:color="auto"/>
                    <w:left w:val="none" w:sz="0" w:space="0" w:color="auto"/>
                    <w:bottom w:val="none" w:sz="0" w:space="0" w:color="auto"/>
                    <w:right w:val="none" w:sz="0" w:space="0" w:color="auto"/>
                  </w:divBdr>
                </w:div>
                <w:div w:id="507670780">
                  <w:marLeft w:val="0"/>
                  <w:marRight w:val="0"/>
                  <w:marTop w:val="0"/>
                  <w:marBottom w:val="120"/>
                  <w:divBdr>
                    <w:top w:val="none" w:sz="0" w:space="0" w:color="auto"/>
                    <w:left w:val="none" w:sz="0" w:space="0" w:color="auto"/>
                    <w:bottom w:val="none" w:sz="0" w:space="0" w:color="auto"/>
                    <w:right w:val="none" w:sz="0" w:space="0" w:color="auto"/>
                  </w:divBdr>
                </w:div>
                <w:div w:id="1799570872">
                  <w:marLeft w:val="0"/>
                  <w:marRight w:val="0"/>
                  <w:marTop w:val="0"/>
                  <w:marBottom w:val="120"/>
                  <w:divBdr>
                    <w:top w:val="none" w:sz="0" w:space="0" w:color="auto"/>
                    <w:left w:val="none" w:sz="0" w:space="0" w:color="auto"/>
                    <w:bottom w:val="none" w:sz="0" w:space="0" w:color="auto"/>
                    <w:right w:val="none" w:sz="0" w:space="0" w:color="auto"/>
                  </w:divBdr>
                </w:div>
                <w:div w:id="1056010361">
                  <w:marLeft w:val="0"/>
                  <w:marRight w:val="0"/>
                  <w:marTop w:val="0"/>
                  <w:marBottom w:val="0"/>
                  <w:divBdr>
                    <w:top w:val="none" w:sz="0" w:space="0" w:color="auto"/>
                    <w:left w:val="none" w:sz="0" w:space="0" w:color="auto"/>
                    <w:bottom w:val="none" w:sz="0" w:space="0" w:color="auto"/>
                    <w:right w:val="none" w:sz="0" w:space="0" w:color="auto"/>
                  </w:divBdr>
                  <w:divsChild>
                    <w:div w:id="1941377303">
                      <w:marLeft w:val="0"/>
                      <w:marRight w:val="0"/>
                      <w:marTop w:val="0"/>
                      <w:marBottom w:val="0"/>
                      <w:divBdr>
                        <w:top w:val="none" w:sz="0" w:space="0" w:color="auto"/>
                        <w:left w:val="none" w:sz="0" w:space="0" w:color="auto"/>
                        <w:bottom w:val="none" w:sz="0" w:space="0" w:color="auto"/>
                        <w:right w:val="none" w:sz="0" w:space="0" w:color="auto"/>
                      </w:divBdr>
                      <w:divsChild>
                        <w:div w:id="13174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8207">
                  <w:marLeft w:val="0"/>
                  <w:marRight w:val="0"/>
                  <w:marTop w:val="0"/>
                  <w:marBottom w:val="120"/>
                  <w:divBdr>
                    <w:top w:val="none" w:sz="0" w:space="0" w:color="auto"/>
                    <w:left w:val="none" w:sz="0" w:space="0" w:color="auto"/>
                    <w:bottom w:val="none" w:sz="0" w:space="0" w:color="auto"/>
                    <w:right w:val="none" w:sz="0" w:space="0" w:color="auto"/>
                  </w:divBdr>
                </w:div>
                <w:div w:id="1826161319">
                  <w:marLeft w:val="0"/>
                  <w:marRight w:val="0"/>
                  <w:marTop w:val="0"/>
                  <w:marBottom w:val="0"/>
                  <w:divBdr>
                    <w:top w:val="none" w:sz="0" w:space="0" w:color="auto"/>
                    <w:left w:val="none" w:sz="0" w:space="0" w:color="auto"/>
                    <w:bottom w:val="none" w:sz="0" w:space="0" w:color="auto"/>
                    <w:right w:val="none" w:sz="0" w:space="0" w:color="auto"/>
                  </w:divBdr>
                  <w:divsChild>
                    <w:div w:id="1935094590">
                      <w:marLeft w:val="0"/>
                      <w:marRight w:val="0"/>
                      <w:marTop w:val="0"/>
                      <w:marBottom w:val="0"/>
                      <w:divBdr>
                        <w:top w:val="none" w:sz="0" w:space="0" w:color="auto"/>
                        <w:left w:val="none" w:sz="0" w:space="0" w:color="auto"/>
                        <w:bottom w:val="none" w:sz="0" w:space="0" w:color="auto"/>
                        <w:right w:val="none" w:sz="0" w:space="0" w:color="auto"/>
                      </w:divBdr>
                      <w:divsChild>
                        <w:div w:id="72098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447">
                  <w:marLeft w:val="0"/>
                  <w:marRight w:val="0"/>
                  <w:marTop w:val="0"/>
                  <w:marBottom w:val="120"/>
                  <w:divBdr>
                    <w:top w:val="none" w:sz="0" w:space="0" w:color="auto"/>
                    <w:left w:val="none" w:sz="0" w:space="0" w:color="auto"/>
                    <w:bottom w:val="none" w:sz="0" w:space="0" w:color="auto"/>
                    <w:right w:val="none" w:sz="0" w:space="0" w:color="auto"/>
                  </w:divBdr>
                </w:div>
                <w:div w:id="1196844253">
                  <w:marLeft w:val="0"/>
                  <w:marRight w:val="0"/>
                  <w:marTop w:val="0"/>
                  <w:marBottom w:val="120"/>
                  <w:divBdr>
                    <w:top w:val="none" w:sz="0" w:space="0" w:color="auto"/>
                    <w:left w:val="none" w:sz="0" w:space="0" w:color="auto"/>
                    <w:bottom w:val="none" w:sz="0" w:space="0" w:color="auto"/>
                    <w:right w:val="none" w:sz="0" w:space="0" w:color="auto"/>
                  </w:divBdr>
                  <w:divsChild>
                    <w:div w:id="211306022">
                      <w:marLeft w:val="0"/>
                      <w:marRight w:val="0"/>
                      <w:marTop w:val="0"/>
                      <w:marBottom w:val="0"/>
                      <w:divBdr>
                        <w:top w:val="none" w:sz="0" w:space="0" w:color="auto"/>
                        <w:left w:val="none" w:sz="0" w:space="0" w:color="auto"/>
                        <w:bottom w:val="none" w:sz="0" w:space="0" w:color="auto"/>
                        <w:right w:val="none" w:sz="0" w:space="0" w:color="auto"/>
                      </w:divBdr>
                    </w:div>
                  </w:divsChild>
                </w:div>
                <w:div w:id="1159417948">
                  <w:marLeft w:val="0"/>
                  <w:marRight w:val="0"/>
                  <w:marTop w:val="0"/>
                  <w:marBottom w:val="120"/>
                  <w:divBdr>
                    <w:top w:val="none" w:sz="0" w:space="0" w:color="auto"/>
                    <w:left w:val="none" w:sz="0" w:space="0" w:color="auto"/>
                    <w:bottom w:val="none" w:sz="0" w:space="0" w:color="auto"/>
                    <w:right w:val="none" w:sz="0" w:space="0" w:color="auto"/>
                  </w:divBdr>
                </w:div>
                <w:div w:id="1254044861">
                  <w:marLeft w:val="0"/>
                  <w:marRight w:val="0"/>
                  <w:marTop w:val="0"/>
                  <w:marBottom w:val="120"/>
                  <w:divBdr>
                    <w:top w:val="none" w:sz="0" w:space="0" w:color="auto"/>
                    <w:left w:val="none" w:sz="0" w:space="0" w:color="auto"/>
                    <w:bottom w:val="none" w:sz="0" w:space="0" w:color="auto"/>
                    <w:right w:val="none" w:sz="0" w:space="0" w:color="auto"/>
                  </w:divBdr>
                  <w:divsChild>
                    <w:div w:id="987441076">
                      <w:marLeft w:val="0"/>
                      <w:marRight w:val="0"/>
                      <w:marTop w:val="0"/>
                      <w:marBottom w:val="0"/>
                      <w:divBdr>
                        <w:top w:val="none" w:sz="0" w:space="0" w:color="auto"/>
                        <w:left w:val="none" w:sz="0" w:space="0" w:color="auto"/>
                        <w:bottom w:val="none" w:sz="0" w:space="0" w:color="auto"/>
                        <w:right w:val="none" w:sz="0" w:space="0" w:color="auto"/>
                      </w:divBdr>
                    </w:div>
                  </w:divsChild>
                </w:div>
                <w:div w:id="1816529079">
                  <w:marLeft w:val="0"/>
                  <w:marRight w:val="0"/>
                  <w:marTop w:val="0"/>
                  <w:marBottom w:val="120"/>
                  <w:divBdr>
                    <w:top w:val="none" w:sz="0" w:space="0" w:color="auto"/>
                    <w:left w:val="none" w:sz="0" w:space="0" w:color="auto"/>
                    <w:bottom w:val="none" w:sz="0" w:space="0" w:color="auto"/>
                    <w:right w:val="none" w:sz="0" w:space="0" w:color="auto"/>
                  </w:divBdr>
                </w:div>
                <w:div w:id="1322731721">
                  <w:marLeft w:val="0"/>
                  <w:marRight w:val="0"/>
                  <w:marTop w:val="0"/>
                  <w:marBottom w:val="120"/>
                  <w:divBdr>
                    <w:top w:val="none" w:sz="0" w:space="0" w:color="auto"/>
                    <w:left w:val="none" w:sz="0" w:space="0" w:color="auto"/>
                    <w:bottom w:val="none" w:sz="0" w:space="0" w:color="auto"/>
                    <w:right w:val="none" w:sz="0" w:space="0" w:color="auto"/>
                  </w:divBdr>
                </w:div>
                <w:div w:id="1481726203">
                  <w:marLeft w:val="0"/>
                  <w:marRight w:val="0"/>
                  <w:marTop w:val="0"/>
                  <w:marBottom w:val="0"/>
                  <w:divBdr>
                    <w:top w:val="none" w:sz="0" w:space="0" w:color="auto"/>
                    <w:left w:val="none" w:sz="0" w:space="0" w:color="auto"/>
                    <w:bottom w:val="none" w:sz="0" w:space="0" w:color="auto"/>
                    <w:right w:val="none" w:sz="0" w:space="0" w:color="auto"/>
                  </w:divBdr>
                  <w:divsChild>
                    <w:div w:id="2144229845">
                      <w:marLeft w:val="0"/>
                      <w:marRight w:val="0"/>
                      <w:marTop w:val="0"/>
                      <w:marBottom w:val="0"/>
                      <w:divBdr>
                        <w:top w:val="none" w:sz="0" w:space="0" w:color="auto"/>
                        <w:left w:val="none" w:sz="0" w:space="0" w:color="auto"/>
                        <w:bottom w:val="none" w:sz="0" w:space="0" w:color="auto"/>
                        <w:right w:val="none" w:sz="0" w:space="0" w:color="auto"/>
                      </w:divBdr>
                      <w:divsChild>
                        <w:div w:id="7257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72000">
                  <w:marLeft w:val="0"/>
                  <w:marRight w:val="0"/>
                  <w:marTop w:val="0"/>
                  <w:marBottom w:val="120"/>
                  <w:divBdr>
                    <w:top w:val="none" w:sz="0" w:space="0" w:color="auto"/>
                    <w:left w:val="none" w:sz="0" w:space="0" w:color="auto"/>
                    <w:bottom w:val="none" w:sz="0" w:space="0" w:color="auto"/>
                    <w:right w:val="none" w:sz="0" w:space="0" w:color="auto"/>
                  </w:divBdr>
                </w:div>
                <w:div w:id="692539240">
                  <w:marLeft w:val="0"/>
                  <w:marRight w:val="0"/>
                  <w:marTop w:val="0"/>
                  <w:marBottom w:val="0"/>
                  <w:divBdr>
                    <w:top w:val="none" w:sz="0" w:space="0" w:color="auto"/>
                    <w:left w:val="none" w:sz="0" w:space="0" w:color="auto"/>
                    <w:bottom w:val="none" w:sz="0" w:space="0" w:color="auto"/>
                    <w:right w:val="none" w:sz="0" w:space="0" w:color="auto"/>
                  </w:divBdr>
                </w:div>
                <w:div w:id="1803385136">
                  <w:marLeft w:val="0"/>
                  <w:marRight w:val="0"/>
                  <w:marTop w:val="72"/>
                  <w:marBottom w:val="0"/>
                  <w:divBdr>
                    <w:top w:val="none" w:sz="0" w:space="0" w:color="auto"/>
                    <w:left w:val="none" w:sz="0" w:space="0" w:color="auto"/>
                    <w:bottom w:val="none" w:sz="0" w:space="0" w:color="auto"/>
                    <w:right w:val="none" w:sz="0" w:space="0" w:color="auto"/>
                  </w:divBdr>
                </w:div>
                <w:div w:id="269512162">
                  <w:marLeft w:val="0"/>
                  <w:marRight w:val="0"/>
                  <w:marTop w:val="0"/>
                  <w:marBottom w:val="120"/>
                  <w:divBdr>
                    <w:top w:val="none" w:sz="0" w:space="0" w:color="auto"/>
                    <w:left w:val="none" w:sz="0" w:space="0" w:color="auto"/>
                    <w:bottom w:val="none" w:sz="0" w:space="0" w:color="auto"/>
                    <w:right w:val="none" w:sz="0" w:space="0" w:color="auto"/>
                  </w:divBdr>
                </w:div>
                <w:div w:id="2086949930">
                  <w:marLeft w:val="0"/>
                  <w:marRight w:val="0"/>
                  <w:marTop w:val="60"/>
                  <w:marBottom w:val="60"/>
                  <w:divBdr>
                    <w:top w:val="single" w:sz="6" w:space="0" w:color="AAAAAA"/>
                    <w:left w:val="single" w:sz="6" w:space="0" w:color="AAAAAA"/>
                    <w:bottom w:val="single" w:sz="6" w:space="0" w:color="AAAAAA"/>
                    <w:right w:val="single" w:sz="6" w:space="0" w:color="AAAAAA"/>
                  </w:divBdr>
                  <w:divsChild>
                    <w:div w:id="764806064">
                      <w:marLeft w:val="0"/>
                      <w:marRight w:val="0"/>
                      <w:marTop w:val="0"/>
                      <w:marBottom w:val="0"/>
                      <w:divBdr>
                        <w:top w:val="none" w:sz="0" w:space="0" w:color="auto"/>
                        <w:left w:val="none" w:sz="0" w:space="0" w:color="auto"/>
                        <w:bottom w:val="none" w:sz="0" w:space="0" w:color="auto"/>
                        <w:right w:val="none" w:sz="0" w:space="0" w:color="auto"/>
                      </w:divBdr>
                      <w:divsChild>
                        <w:div w:id="13306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161">
                  <w:marLeft w:val="0"/>
                  <w:marRight w:val="0"/>
                  <w:marTop w:val="60"/>
                  <w:marBottom w:val="60"/>
                  <w:divBdr>
                    <w:top w:val="single" w:sz="6" w:space="0" w:color="AAAAAA"/>
                    <w:left w:val="single" w:sz="6" w:space="0" w:color="AAAAAA"/>
                    <w:bottom w:val="single" w:sz="6" w:space="0" w:color="AAAAAA"/>
                    <w:right w:val="single" w:sz="6" w:space="0" w:color="AAAAAA"/>
                  </w:divBdr>
                  <w:divsChild>
                    <w:div w:id="58402673">
                      <w:marLeft w:val="0"/>
                      <w:marRight w:val="0"/>
                      <w:marTop w:val="0"/>
                      <w:marBottom w:val="0"/>
                      <w:divBdr>
                        <w:top w:val="none" w:sz="0" w:space="0" w:color="auto"/>
                        <w:left w:val="none" w:sz="0" w:space="0" w:color="auto"/>
                        <w:bottom w:val="none" w:sz="0" w:space="0" w:color="auto"/>
                        <w:right w:val="none" w:sz="0" w:space="0" w:color="auto"/>
                      </w:divBdr>
                      <w:divsChild>
                        <w:div w:id="35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578">
                  <w:marLeft w:val="0"/>
                  <w:marRight w:val="0"/>
                  <w:marTop w:val="240"/>
                  <w:marBottom w:val="0"/>
                  <w:divBdr>
                    <w:top w:val="none" w:sz="0" w:space="0" w:color="auto"/>
                    <w:left w:val="none" w:sz="0" w:space="0" w:color="auto"/>
                    <w:bottom w:val="none" w:sz="0" w:space="0" w:color="auto"/>
                    <w:right w:val="none" w:sz="0" w:space="0" w:color="auto"/>
                  </w:divBdr>
                  <w:divsChild>
                    <w:div w:id="833884668">
                      <w:marLeft w:val="0"/>
                      <w:marRight w:val="0"/>
                      <w:marTop w:val="0"/>
                      <w:marBottom w:val="0"/>
                      <w:divBdr>
                        <w:top w:val="none" w:sz="0" w:space="0" w:color="auto"/>
                        <w:left w:val="none" w:sz="0" w:space="0" w:color="auto"/>
                        <w:bottom w:val="none" w:sz="0" w:space="0" w:color="auto"/>
                        <w:right w:val="none" w:sz="0" w:space="0" w:color="auto"/>
                      </w:divBdr>
                    </w:div>
                    <w:div w:id="1387797365">
                      <w:marLeft w:val="0"/>
                      <w:marRight w:val="0"/>
                      <w:marTop w:val="0"/>
                      <w:marBottom w:val="0"/>
                      <w:divBdr>
                        <w:top w:val="none" w:sz="0" w:space="0" w:color="auto"/>
                        <w:left w:val="none" w:sz="0" w:space="0" w:color="auto"/>
                        <w:bottom w:val="none" w:sz="0" w:space="0" w:color="auto"/>
                        <w:right w:val="none" w:sz="0" w:space="0" w:color="auto"/>
                      </w:divBdr>
                    </w:div>
                    <w:div w:id="852301116">
                      <w:marLeft w:val="0"/>
                      <w:marRight w:val="0"/>
                      <w:marTop w:val="0"/>
                      <w:marBottom w:val="0"/>
                      <w:divBdr>
                        <w:top w:val="none" w:sz="0" w:space="0" w:color="auto"/>
                        <w:left w:val="none" w:sz="0" w:space="0" w:color="auto"/>
                        <w:bottom w:val="none" w:sz="0" w:space="0" w:color="auto"/>
                        <w:right w:val="none" w:sz="0" w:space="0" w:color="auto"/>
                      </w:divBdr>
                    </w:div>
                  </w:divsChild>
                </w:div>
                <w:div w:id="897278692">
                  <w:marLeft w:val="0"/>
                  <w:marRight w:val="120"/>
                  <w:marTop w:val="0"/>
                  <w:marBottom w:val="0"/>
                  <w:divBdr>
                    <w:top w:val="none" w:sz="0" w:space="0" w:color="auto"/>
                    <w:left w:val="none" w:sz="0" w:space="0" w:color="auto"/>
                    <w:bottom w:val="none" w:sz="0" w:space="0" w:color="auto"/>
                    <w:right w:val="none" w:sz="0" w:space="0" w:color="auto"/>
                  </w:divBdr>
                </w:div>
                <w:div w:id="1959294399">
                  <w:marLeft w:val="960"/>
                  <w:marRight w:val="960"/>
                  <w:marTop w:val="0"/>
                  <w:marBottom w:val="0"/>
                  <w:divBdr>
                    <w:top w:val="none" w:sz="0" w:space="0" w:color="auto"/>
                    <w:left w:val="none" w:sz="0" w:space="0" w:color="auto"/>
                    <w:bottom w:val="none" w:sz="0" w:space="0" w:color="auto"/>
                    <w:right w:val="none" w:sz="0" w:space="0" w:color="auto"/>
                  </w:divBdr>
                </w:div>
                <w:div w:id="1503668637">
                  <w:marLeft w:val="0"/>
                  <w:marRight w:val="0"/>
                  <w:marTop w:val="0"/>
                  <w:marBottom w:val="0"/>
                  <w:divBdr>
                    <w:top w:val="none" w:sz="0" w:space="0" w:color="auto"/>
                    <w:left w:val="none" w:sz="0" w:space="0" w:color="auto"/>
                    <w:bottom w:val="none" w:sz="0" w:space="0" w:color="auto"/>
                    <w:right w:val="none" w:sz="0" w:space="0" w:color="auto"/>
                  </w:divBdr>
                </w:div>
                <w:div w:id="26178883">
                  <w:marLeft w:val="0"/>
                  <w:marRight w:val="0"/>
                  <w:marTop w:val="0"/>
                  <w:marBottom w:val="0"/>
                  <w:divBdr>
                    <w:top w:val="none" w:sz="0" w:space="0" w:color="auto"/>
                    <w:left w:val="none" w:sz="0" w:space="0" w:color="auto"/>
                    <w:bottom w:val="none" w:sz="0" w:space="0" w:color="auto"/>
                    <w:right w:val="none" w:sz="0" w:space="0" w:color="auto"/>
                  </w:divBdr>
                </w:div>
                <w:div w:id="1192450412">
                  <w:marLeft w:val="0"/>
                  <w:marRight w:val="0"/>
                  <w:marTop w:val="0"/>
                  <w:marBottom w:val="0"/>
                  <w:divBdr>
                    <w:top w:val="none" w:sz="0" w:space="0" w:color="auto"/>
                    <w:left w:val="none" w:sz="0" w:space="0" w:color="auto"/>
                    <w:bottom w:val="none" w:sz="0" w:space="0" w:color="auto"/>
                    <w:right w:val="none" w:sz="0" w:space="0" w:color="auto"/>
                  </w:divBdr>
                </w:div>
                <w:div w:id="1992174702">
                  <w:marLeft w:val="0"/>
                  <w:marRight w:val="0"/>
                  <w:marTop w:val="0"/>
                  <w:marBottom w:val="0"/>
                  <w:divBdr>
                    <w:top w:val="none" w:sz="0" w:space="0" w:color="auto"/>
                    <w:left w:val="none" w:sz="0" w:space="0" w:color="auto"/>
                    <w:bottom w:val="none" w:sz="0" w:space="0" w:color="auto"/>
                    <w:right w:val="none" w:sz="0" w:space="0" w:color="auto"/>
                  </w:divBdr>
                </w:div>
                <w:div w:id="413162435">
                  <w:marLeft w:val="0"/>
                  <w:marRight w:val="0"/>
                  <w:marTop w:val="0"/>
                  <w:marBottom w:val="0"/>
                  <w:divBdr>
                    <w:top w:val="none" w:sz="0" w:space="0" w:color="auto"/>
                    <w:left w:val="none" w:sz="0" w:space="0" w:color="auto"/>
                    <w:bottom w:val="none" w:sz="0" w:space="0" w:color="auto"/>
                    <w:right w:val="none" w:sz="0" w:space="0" w:color="auto"/>
                  </w:divBdr>
                </w:div>
                <w:div w:id="2012638948">
                  <w:marLeft w:val="0"/>
                  <w:marRight w:val="0"/>
                  <w:marTop w:val="0"/>
                  <w:marBottom w:val="0"/>
                  <w:divBdr>
                    <w:top w:val="none" w:sz="0" w:space="0" w:color="auto"/>
                    <w:left w:val="none" w:sz="0" w:space="0" w:color="auto"/>
                    <w:bottom w:val="none" w:sz="0" w:space="0" w:color="auto"/>
                    <w:right w:val="none" w:sz="0" w:space="0" w:color="auto"/>
                  </w:divBdr>
                </w:div>
                <w:div w:id="675308766">
                  <w:marLeft w:val="0"/>
                  <w:marRight w:val="0"/>
                  <w:marTop w:val="0"/>
                  <w:marBottom w:val="0"/>
                  <w:divBdr>
                    <w:top w:val="none" w:sz="0" w:space="0" w:color="auto"/>
                    <w:left w:val="none" w:sz="0" w:space="0" w:color="auto"/>
                    <w:bottom w:val="none" w:sz="0" w:space="0" w:color="auto"/>
                    <w:right w:val="none" w:sz="0" w:space="0" w:color="auto"/>
                  </w:divBdr>
                </w:div>
                <w:div w:id="1808626295">
                  <w:marLeft w:val="0"/>
                  <w:marRight w:val="0"/>
                  <w:marTop w:val="240"/>
                  <w:marBottom w:val="0"/>
                  <w:divBdr>
                    <w:top w:val="single" w:sz="6" w:space="1" w:color="A2A9B1"/>
                    <w:left w:val="single" w:sz="6" w:space="1" w:color="A2A9B1"/>
                    <w:bottom w:val="single" w:sz="6" w:space="1" w:color="A2A9B1"/>
                    <w:right w:val="single" w:sz="6" w:space="1" w:color="A2A9B1"/>
                  </w:divBdr>
                  <w:divsChild>
                    <w:div w:id="515004918">
                      <w:marLeft w:val="0"/>
                      <w:marRight w:val="120"/>
                      <w:marTop w:val="0"/>
                      <w:marBottom w:val="0"/>
                      <w:divBdr>
                        <w:top w:val="none" w:sz="0" w:space="0" w:color="auto"/>
                        <w:left w:val="none" w:sz="0" w:space="0" w:color="auto"/>
                        <w:bottom w:val="none" w:sz="0" w:space="0" w:color="auto"/>
                        <w:right w:val="none" w:sz="0" w:space="0" w:color="auto"/>
                      </w:divBdr>
                    </w:div>
                    <w:div w:id="1432244667">
                      <w:marLeft w:val="960"/>
                      <w:marRight w:val="960"/>
                      <w:marTop w:val="0"/>
                      <w:marBottom w:val="0"/>
                      <w:divBdr>
                        <w:top w:val="none" w:sz="0" w:space="0" w:color="auto"/>
                        <w:left w:val="none" w:sz="0" w:space="0" w:color="auto"/>
                        <w:bottom w:val="none" w:sz="0" w:space="0" w:color="auto"/>
                        <w:right w:val="none" w:sz="0" w:space="0" w:color="auto"/>
                      </w:divBdr>
                    </w:div>
                    <w:div w:id="1249457944">
                      <w:marLeft w:val="0"/>
                      <w:marRight w:val="0"/>
                      <w:marTop w:val="0"/>
                      <w:marBottom w:val="0"/>
                      <w:divBdr>
                        <w:top w:val="none" w:sz="0" w:space="0" w:color="auto"/>
                        <w:left w:val="none" w:sz="0" w:space="0" w:color="auto"/>
                        <w:bottom w:val="none" w:sz="0" w:space="0" w:color="auto"/>
                        <w:right w:val="none" w:sz="0" w:space="0" w:color="auto"/>
                      </w:divBdr>
                    </w:div>
                    <w:div w:id="2093356747">
                      <w:marLeft w:val="0"/>
                      <w:marRight w:val="0"/>
                      <w:marTop w:val="0"/>
                      <w:marBottom w:val="0"/>
                      <w:divBdr>
                        <w:top w:val="none" w:sz="0" w:space="0" w:color="auto"/>
                        <w:left w:val="none" w:sz="0" w:space="0" w:color="auto"/>
                        <w:bottom w:val="none" w:sz="0" w:space="0" w:color="auto"/>
                        <w:right w:val="none" w:sz="0" w:space="0" w:color="auto"/>
                      </w:divBdr>
                    </w:div>
                    <w:div w:id="283998210">
                      <w:marLeft w:val="0"/>
                      <w:marRight w:val="0"/>
                      <w:marTop w:val="0"/>
                      <w:marBottom w:val="0"/>
                      <w:divBdr>
                        <w:top w:val="none" w:sz="0" w:space="0" w:color="auto"/>
                        <w:left w:val="none" w:sz="0" w:space="0" w:color="auto"/>
                        <w:bottom w:val="none" w:sz="0" w:space="0" w:color="auto"/>
                        <w:right w:val="none" w:sz="0" w:space="0" w:color="auto"/>
                      </w:divBdr>
                    </w:div>
                    <w:div w:id="1143813962">
                      <w:marLeft w:val="0"/>
                      <w:marRight w:val="0"/>
                      <w:marTop w:val="0"/>
                      <w:marBottom w:val="0"/>
                      <w:divBdr>
                        <w:top w:val="none" w:sz="0" w:space="0" w:color="auto"/>
                        <w:left w:val="none" w:sz="0" w:space="0" w:color="auto"/>
                        <w:bottom w:val="none" w:sz="0" w:space="0" w:color="auto"/>
                        <w:right w:val="none" w:sz="0" w:space="0" w:color="auto"/>
                      </w:divBdr>
                    </w:div>
                    <w:div w:id="1810439382">
                      <w:marLeft w:val="0"/>
                      <w:marRight w:val="0"/>
                      <w:marTop w:val="0"/>
                      <w:marBottom w:val="0"/>
                      <w:divBdr>
                        <w:top w:val="none" w:sz="0" w:space="0" w:color="auto"/>
                        <w:left w:val="none" w:sz="0" w:space="0" w:color="auto"/>
                        <w:bottom w:val="none" w:sz="0" w:space="0" w:color="auto"/>
                        <w:right w:val="none" w:sz="0" w:space="0" w:color="auto"/>
                      </w:divBdr>
                    </w:div>
                    <w:div w:id="544367685">
                      <w:marLeft w:val="0"/>
                      <w:marRight w:val="0"/>
                      <w:marTop w:val="0"/>
                      <w:marBottom w:val="0"/>
                      <w:divBdr>
                        <w:top w:val="none" w:sz="0" w:space="0" w:color="auto"/>
                        <w:left w:val="none" w:sz="0" w:space="0" w:color="auto"/>
                        <w:bottom w:val="none" w:sz="0" w:space="0" w:color="auto"/>
                        <w:right w:val="none" w:sz="0" w:space="0" w:color="auto"/>
                      </w:divBdr>
                    </w:div>
                    <w:div w:id="1249342561">
                      <w:marLeft w:val="0"/>
                      <w:marRight w:val="0"/>
                      <w:marTop w:val="0"/>
                      <w:marBottom w:val="0"/>
                      <w:divBdr>
                        <w:top w:val="none" w:sz="0" w:space="0" w:color="auto"/>
                        <w:left w:val="none" w:sz="0" w:space="0" w:color="auto"/>
                        <w:bottom w:val="none" w:sz="0" w:space="0" w:color="auto"/>
                        <w:right w:val="none" w:sz="0" w:space="0" w:color="auto"/>
                      </w:divBdr>
                    </w:div>
                    <w:div w:id="1414164195">
                      <w:marLeft w:val="0"/>
                      <w:marRight w:val="0"/>
                      <w:marTop w:val="0"/>
                      <w:marBottom w:val="0"/>
                      <w:divBdr>
                        <w:top w:val="none" w:sz="0" w:space="0" w:color="auto"/>
                        <w:left w:val="none" w:sz="0" w:space="0" w:color="auto"/>
                        <w:bottom w:val="none" w:sz="0" w:space="0" w:color="auto"/>
                        <w:right w:val="none" w:sz="0" w:space="0" w:color="auto"/>
                      </w:divBdr>
                    </w:div>
                  </w:divsChild>
                </w:div>
                <w:div w:id="1590387700">
                  <w:marLeft w:val="0"/>
                  <w:marRight w:val="120"/>
                  <w:marTop w:val="0"/>
                  <w:marBottom w:val="0"/>
                  <w:divBdr>
                    <w:top w:val="none" w:sz="0" w:space="0" w:color="auto"/>
                    <w:left w:val="none" w:sz="0" w:space="0" w:color="auto"/>
                    <w:bottom w:val="none" w:sz="0" w:space="0" w:color="auto"/>
                    <w:right w:val="none" w:sz="0" w:space="0" w:color="auto"/>
                  </w:divBdr>
                </w:div>
                <w:div w:id="658073592">
                  <w:marLeft w:val="960"/>
                  <w:marRight w:val="960"/>
                  <w:marTop w:val="0"/>
                  <w:marBottom w:val="0"/>
                  <w:divBdr>
                    <w:top w:val="none" w:sz="0" w:space="0" w:color="auto"/>
                    <w:left w:val="none" w:sz="0" w:space="0" w:color="auto"/>
                    <w:bottom w:val="none" w:sz="0" w:space="0" w:color="auto"/>
                    <w:right w:val="none" w:sz="0" w:space="0" w:color="auto"/>
                  </w:divBdr>
                </w:div>
                <w:div w:id="721179414">
                  <w:marLeft w:val="0"/>
                  <w:marRight w:val="0"/>
                  <w:marTop w:val="0"/>
                  <w:marBottom w:val="0"/>
                  <w:divBdr>
                    <w:top w:val="none" w:sz="0" w:space="0" w:color="auto"/>
                    <w:left w:val="none" w:sz="0" w:space="0" w:color="auto"/>
                    <w:bottom w:val="none" w:sz="0" w:space="0" w:color="auto"/>
                    <w:right w:val="none" w:sz="0" w:space="0" w:color="auto"/>
                  </w:divBdr>
                </w:div>
                <w:div w:id="1061295708">
                  <w:marLeft w:val="0"/>
                  <w:marRight w:val="0"/>
                  <w:marTop w:val="0"/>
                  <w:marBottom w:val="0"/>
                  <w:divBdr>
                    <w:top w:val="none" w:sz="0" w:space="0" w:color="auto"/>
                    <w:left w:val="none" w:sz="0" w:space="0" w:color="auto"/>
                    <w:bottom w:val="none" w:sz="0" w:space="0" w:color="auto"/>
                    <w:right w:val="none" w:sz="0" w:space="0" w:color="auto"/>
                  </w:divBdr>
                </w:div>
                <w:div w:id="1967615981">
                  <w:marLeft w:val="0"/>
                  <w:marRight w:val="0"/>
                  <w:marTop w:val="240"/>
                  <w:marBottom w:val="0"/>
                  <w:divBdr>
                    <w:top w:val="single" w:sz="6" w:space="1" w:color="A2A9B1"/>
                    <w:left w:val="single" w:sz="6" w:space="1" w:color="A2A9B1"/>
                    <w:bottom w:val="single" w:sz="6" w:space="1" w:color="A2A9B1"/>
                    <w:right w:val="single" w:sz="6" w:space="1" w:color="A2A9B1"/>
                  </w:divBdr>
                  <w:divsChild>
                    <w:div w:id="890314347">
                      <w:marLeft w:val="0"/>
                      <w:marRight w:val="120"/>
                      <w:marTop w:val="0"/>
                      <w:marBottom w:val="0"/>
                      <w:divBdr>
                        <w:top w:val="none" w:sz="0" w:space="0" w:color="auto"/>
                        <w:left w:val="none" w:sz="0" w:space="0" w:color="auto"/>
                        <w:bottom w:val="none" w:sz="0" w:space="0" w:color="auto"/>
                        <w:right w:val="none" w:sz="0" w:space="0" w:color="auto"/>
                      </w:divBdr>
                    </w:div>
                    <w:div w:id="1968581784">
                      <w:marLeft w:val="960"/>
                      <w:marRight w:val="960"/>
                      <w:marTop w:val="0"/>
                      <w:marBottom w:val="0"/>
                      <w:divBdr>
                        <w:top w:val="none" w:sz="0" w:space="0" w:color="auto"/>
                        <w:left w:val="none" w:sz="0" w:space="0" w:color="auto"/>
                        <w:bottom w:val="none" w:sz="0" w:space="0" w:color="auto"/>
                        <w:right w:val="none" w:sz="0" w:space="0" w:color="auto"/>
                      </w:divBdr>
                    </w:div>
                    <w:div w:id="1461457104">
                      <w:marLeft w:val="0"/>
                      <w:marRight w:val="0"/>
                      <w:marTop w:val="0"/>
                      <w:marBottom w:val="0"/>
                      <w:divBdr>
                        <w:top w:val="none" w:sz="0" w:space="0" w:color="auto"/>
                        <w:left w:val="none" w:sz="0" w:space="0" w:color="auto"/>
                        <w:bottom w:val="none" w:sz="0" w:space="0" w:color="auto"/>
                        <w:right w:val="none" w:sz="0" w:space="0" w:color="auto"/>
                      </w:divBdr>
                    </w:div>
                    <w:div w:id="48724019">
                      <w:marLeft w:val="0"/>
                      <w:marRight w:val="0"/>
                      <w:marTop w:val="0"/>
                      <w:marBottom w:val="0"/>
                      <w:divBdr>
                        <w:top w:val="none" w:sz="0" w:space="0" w:color="auto"/>
                        <w:left w:val="none" w:sz="0" w:space="0" w:color="auto"/>
                        <w:bottom w:val="none" w:sz="0" w:space="0" w:color="auto"/>
                        <w:right w:val="none" w:sz="0" w:space="0" w:color="auto"/>
                      </w:divBdr>
                    </w:div>
                    <w:div w:id="953437631">
                      <w:marLeft w:val="0"/>
                      <w:marRight w:val="0"/>
                      <w:marTop w:val="0"/>
                      <w:marBottom w:val="0"/>
                      <w:divBdr>
                        <w:top w:val="none" w:sz="0" w:space="0" w:color="auto"/>
                        <w:left w:val="none" w:sz="0" w:space="0" w:color="auto"/>
                        <w:bottom w:val="none" w:sz="0" w:space="0" w:color="auto"/>
                        <w:right w:val="none" w:sz="0" w:space="0" w:color="auto"/>
                      </w:divBdr>
                    </w:div>
                  </w:divsChild>
                </w:div>
                <w:div w:id="1764375859">
                  <w:marLeft w:val="0"/>
                  <w:marRight w:val="120"/>
                  <w:marTop w:val="0"/>
                  <w:marBottom w:val="0"/>
                  <w:divBdr>
                    <w:top w:val="none" w:sz="0" w:space="0" w:color="auto"/>
                    <w:left w:val="none" w:sz="0" w:space="0" w:color="auto"/>
                    <w:bottom w:val="none" w:sz="0" w:space="0" w:color="auto"/>
                    <w:right w:val="none" w:sz="0" w:space="0" w:color="auto"/>
                  </w:divBdr>
                </w:div>
                <w:div w:id="1440640379">
                  <w:marLeft w:val="960"/>
                  <w:marRight w:val="960"/>
                  <w:marTop w:val="0"/>
                  <w:marBottom w:val="0"/>
                  <w:divBdr>
                    <w:top w:val="none" w:sz="0" w:space="0" w:color="auto"/>
                    <w:left w:val="none" w:sz="0" w:space="0" w:color="auto"/>
                    <w:bottom w:val="none" w:sz="0" w:space="0" w:color="auto"/>
                    <w:right w:val="none" w:sz="0" w:space="0" w:color="auto"/>
                  </w:divBdr>
                </w:div>
                <w:div w:id="977344118">
                  <w:marLeft w:val="0"/>
                  <w:marRight w:val="0"/>
                  <w:marTop w:val="0"/>
                  <w:marBottom w:val="0"/>
                  <w:divBdr>
                    <w:top w:val="none" w:sz="0" w:space="0" w:color="auto"/>
                    <w:left w:val="none" w:sz="0" w:space="0" w:color="auto"/>
                    <w:bottom w:val="none" w:sz="0" w:space="0" w:color="auto"/>
                    <w:right w:val="none" w:sz="0" w:space="0" w:color="auto"/>
                  </w:divBdr>
                </w:div>
                <w:div w:id="92627346">
                  <w:marLeft w:val="0"/>
                  <w:marRight w:val="0"/>
                  <w:marTop w:val="0"/>
                  <w:marBottom w:val="0"/>
                  <w:divBdr>
                    <w:top w:val="none" w:sz="0" w:space="0" w:color="auto"/>
                    <w:left w:val="none" w:sz="0" w:space="0" w:color="auto"/>
                    <w:bottom w:val="none" w:sz="0" w:space="0" w:color="auto"/>
                    <w:right w:val="none" w:sz="0" w:space="0" w:color="auto"/>
                  </w:divBdr>
                </w:div>
                <w:div w:id="1630162878">
                  <w:marLeft w:val="0"/>
                  <w:marRight w:val="0"/>
                  <w:marTop w:val="0"/>
                  <w:marBottom w:val="0"/>
                  <w:divBdr>
                    <w:top w:val="none" w:sz="0" w:space="0" w:color="auto"/>
                    <w:left w:val="none" w:sz="0" w:space="0" w:color="auto"/>
                    <w:bottom w:val="none" w:sz="0" w:space="0" w:color="auto"/>
                    <w:right w:val="none" w:sz="0" w:space="0" w:color="auto"/>
                  </w:divBdr>
                </w:div>
                <w:div w:id="1079327485">
                  <w:marLeft w:val="0"/>
                  <w:marRight w:val="0"/>
                  <w:marTop w:val="0"/>
                  <w:marBottom w:val="0"/>
                  <w:divBdr>
                    <w:top w:val="none" w:sz="0" w:space="0" w:color="auto"/>
                    <w:left w:val="none" w:sz="0" w:space="0" w:color="auto"/>
                    <w:bottom w:val="none" w:sz="0" w:space="0" w:color="auto"/>
                    <w:right w:val="none" w:sz="0" w:space="0" w:color="auto"/>
                  </w:divBdr>
                </w:div>
                <w:div w:id="185754778">
                  <w:marLeft w:val="0"/>
                  <w:marRight w:val="0"/>
                  <w:marTop w:val="0"/>
                  <w:marBottom w:val="0"/>
                  <w:divBdr>
                    <w:top w:val="none" w:sz="0" w:space="0" w:color="auto"/>
                    <w:left w:val="none" w:sz="0" w:space="0" w:color="auto"/>
                    <w:bottom w:val="none" w:sz="0" w:space="0" w:color="auto"/>
                    <w:right w:val="none" w:sz="0" w:space="0" w:color="auto"/>
                  </w:divBdr>
                </w:div>
                <w:div w:id="1801797759">
                  <w:marLeft w:val="0"/>
                  <w:marRight w:val="0"/>
                  <w:marTop w:val="0"/>
                  <w:marBottom w:val="0"/>
                  <w:divBdr>
                    <w:top w:val="none" w:sz="0" w:space="0" w:color="auto"/>
                    <w:left w:val="none" w:sz="0" w:space="0" w:color="auto"/>
                    <w:bottom w:val="none" w:sz="0" w:space="0" w:color="auto"/>
                    <w:right w:val="none" w:sz="0" w:space="0" w:color="auto"/>
                  </w:divBdr>
                </w:div>
                <w:div w:id="789474068">
                  <w:marLeft w:val="0"/>
                  <w:marRight w:val="0"/>
                  <w:marTop w:val="0"/>
                  <w:marBottom w:val="0"/>
                  <w:divBdr>
                    <w:top w:val="none" w:sz="0" w:space="0" w:color="auto"/>
                    <w:left w:val="none" w:sz="0" w:space="0" w:color="auto"/>
                    <w:bottom w:val="none" w:sz="0" w:space="0" w:color="auto"/>
                    <w:right w:val="none" w:sz="0" w:space="0" w:color="auto"/>
                  </w:divBdr>
                </w:div>
                <w:div w:id="2069765579">
                  <w:marLeft w:val="0"/>
                  <w:marRight w:val="0"/>
                  <w:marTop w:val="0"/>
                  <w:marBottom w:val="0"/>
                  <w:divBdr>
                    <w:top w:val="none" w:sz="0" w:space="0" w:color="auto"/>
                    <w:left w:val="none" w:sz="0" w:space="0" w:color="auto"/>
                    <w:bottom w:val="none" w:sz="0" w:space="0" w:color="auto"/>
                    <w:right w:val="none" w:sz="0" w:space="0" w:color="auto"/>
                  </w:divBdr>
                </w:div>
                <w:div w:id="1160391723">
                  <w:marLeft w:val="0"/>
                  <w:marRight w:val="0"/>
                  <w:marTop w:val="0"/>
                  <w:marBottom w:val="0"/>
                  <w:divBdr>
                    <w:top w:val="none" w:sz="0" w:space="0" w:color="auto"/>
                    <w:left w:val="none" w:sz="0" w:space="0" w:color="auto"/>
                    <w:bottom w:val="none" w:sz="0" w:space="0" w:color="auto"/>
                    <w:right w:val="none" w:sz="0" w:space="0" w:color="auto"/>
                  </w:divBdr>
                </w:div>
                <w:div w:id="8218976">
                  <w:marLeft w:val="0"/>
                  <w:marRight w:val="0"/>
                  <w:marTop w:val="240"/>
                  <w:marBottom w:val="0"/>
                  <w:divBdr>
                    <w:top w:val="single" w:sz="6" w:space="1" w:color="A2A9B1"/>
                    <w:left w:val="single" w:sz="6" w:space="1" w:color="A2A9B1"/>
                    <w:bottom w:val="single" w:sz="6" w:space="1" w:color="A2A9B1"/>
                    <w:right w:val="single" w:sz="6" w:space="1" w:color="A2A9B1"/>
                  </w:divBdr>
                  <w:divsChild>
                    <w:div w:id="1199512641">
                      <w:marLeft w:val="0"/>
                      <w:marRight w:val="0"/>
                      <w:marTop w:val="0"/>
                      <w:marBottom w:val="0"/>
                      <w:divBdr>
                        <w:top w:val="none" w:sz="0" w:space="0" w:color="auto"/>
                        <w:left w:val="none" w:sz="0" w:space="0" w:color="auto"/>
                        <w:bottom w:val="none" w:sz="0" w:space="0" w:color="auto"/>
                        <w:right w:val="none" w:sz="0" w:space="0" w:color="auto"/>
                      </w:divBdr>
                    </w:div>
                  </w:divsChild>
                </w:div>
                <w:div w:id="998072777">
                  <w:marLeft w:val="0"/>
                  <w:marRight w:val="0"/>
                  <w:marTop w:val="0"/>
                  <w:marBottom w:val="0"/>
                  <w:divBdr>
                    <w:top w:val="none" w:sz="0" w:space="0" w:color="auto"/>
                    <w:left w:val="none" w:sz="0" w:space="0" w:color="auto"/>
                    <w:bottom w:val="none" w:sz="0" w:space="0" w:color="auto"/>
                    <w:right w:val="none" w:sz="0" w:space="0" w:color="auto"/>
                  </w:divBdr>
                </w:div>
              </w:divsChild>
            </w:div>
            <w:div w:id="1226331616">
              <w:marLeft w:val="0"/>
              <w:marRight w:val="0"/>
              <w:marTop w:val="0"/>
              <w:marBottom w:val="0"/>
              <w:divBdr>
                <w:top w:val="none" w:sz="0" w:space="0" w:color="auto"/>
                <w:left w:val="none" w:sz="0" w:space="0" w:color="auto"/>
                <w:bottom w:val="none" w:sz="0" w:space="0" w:color="auto"/>
                <w:right w:val="none" w:sz="0" w:space="0" w:color="auto"/>
              </w:divBdr>
              <w:divsChild>
                <w:div w:id="1353728257">
                  <w:marLeft w:val="0"/>
                  <w:marRight w:val="0"/>
                  <w:marTop w:val="0"/>
                  <w:marBottom w:val="0"/>
                  <w:divBdr>
                    <w:top w:val="none" w:sz="0" w:space="0" w:color="auto"/>
                    <w:left w:val="none" w:sz="0" w:space="0" w:color="auto"/>
                    <w:bottom w:val="none" w:sz="0" w:space="0" w:color="auto"/>
                    <w:right w:val="none" w:sz="0" w:space="0" w:color="auto"/>
                  </w:divBdr>
                </w:div>
                <w:div w:id="18016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2644">
      <w:bodyDiv w:val="1"/>
      <w:marLeft w:val="0"/>
      <w:marRight w:val="0"/>
      <w:marTop w:val="0"/>
      <w:marBottom w:val="0"/>
      <w:divBdr>
        <w:top w:val="none" w:sz="0" w:space="0" w:color="auto"/>
        <w:left w:val="none" w:sz="0" w:space="0" w:color="auto"/>
        <w:bottom w:val="none" w:sz="0" w:space="0" w:color="auto"/>
        <w:right w:val="none" w:sz="0" w:space="0" w:color="auto"/>
      </w:divBdr>
    </w:div>
    <w:div w:id="1108544016">
      <w:bodyDiv w:val="1"/>
      <w:marLeft w:val="0"/>
      <w:marRight w:val="0"/>
      <w:marTop w:val="0"/>
      <w:marBottom w:val="0"/>
      <w:divBdr>
        <w:top w:val="none" w:sz="0" w:space="0" w:color="auto"/>
        <w:left w:val="none" w:sz="0" w:space="0" w:color="auto"/>
        <w:bottom w:val="none" w:sz="0" w:space="0" w:color="auto"/>
        <w:right w:val="none" w:sz="0" w:space="0" w:color="auto"/>
      </w:divBdr>
    </w:div>
    <w:div w:id="1115489344">
      <w:bodyDiv w:val="1"/>
      <w:marLeft w:val="0"/>
      <w:marRight w:val="0"/>
      <w:marTop w:val="0"/>
      <w:marBottom w:val="0"/>
      <w:divBdr>
        <w:top w:val="none" w:sz="0" w:space="0" w:color="auto"/>
        <w:left w:val="none" w:sz="0" w:space="0" w:color="auto"/>
        <w:bottom w:val="none" w:sz="0" w:space="0" w:color="auto"/>
        <w:right w:val="none" w:sz="0" w:space="0" w:color="auto"/>
      </w:divBdr>
    </w:div>
    <w:div w:id="1226407898">
      <w:bodyDiv w:val="1"/>
      <w:marLeft w:val="0"/>
      <w:marRight w:val="0"/>
      <w:marTop w:val="0"/>
      <w:marBottom w:val="0"/>
      <w:divBdr>
        <w:top w:val="none" w:sz="0" w:space="0" w:color="auto"/>
        <w:left w:val="none" w:sz="0" w:space="0" w:color="auto"/>
        <w:bottom w:val="none" w:sz="0" w:space="0" w:color="auto"/>
        <w:right w:val="none" w:sz="0" w:space="0" w:color="auto"/>
      </w:divBdr>
    </w:div>
    <w:div w:id="1360004768">
      <w:bodyDiv w:val="1"/>
      <w:marLeft w:val="0"/>
      <w:marRight w:val="0"/>
      <w:marTop w:val="0"/>
      <w:marBottom w:val="0"/>
      <w:divBdr>
        <w:top w:val="none" w:sz="0" w:space="0" w:color="auto"/>
        <w:left w:val="none" w:sz="0" w:space="0" w:color="auto"/>
        <w:bottom w:val="none" w:sz="0" w:space="0" w:color="auto"/>
        <w:right w:val="none" w:sz="0" w:space="0" w:color="auto"/>
      </w:divBdr>
    </w:div>
    <w:div w:id="1368800199">
      <w:bodyDiv w:val="1"/>
      <w:marLeft w:val="0"/>
      <w:marRight w:val="0"/>
      <w:marTop w:val="0"/>
      <w:marBottom w:val="0"/>
      <w:divBdr>
        <w:top w:val="none" w:sz="0" w:space="0" w:color="auto"/>
        <w:left w:val="none" w:sz="0" w:space="0" w:color="auto"/>
        <w:bottom w:val="none" w:sz="0" w:space="0" w:color="auto"/>
        <w:right w:val="none" w:sz="0" w:space="0" w:color="auto"/>
      </w:divBdr>
    </w:div>
    <w:div w:id="1406416352">
      <w:bodyDiv w:val="1"/>
      <w:marLeft w:val="0"/>
      <w:marRight w:val="0"/>
      <w:marTop w:val="0"/>
      <w:marBottom w:val="0"/>
      <w:divBdr>
        <w:top w:val="none" w:sz="0" w:space="0" w:color="auto"/>
        <w:left w:val="none" w:sz="0" w:space="0" w:color="auto"/>
        <w:bottom w:val="none" w:sz="0" w:space="0" w:color="auto"/>
        <w:right w:val="none" w:sz="0" w:space="0" w:color="auto"/>
      </w:divBdr>
    </w:div>
    <w:div w:id="1499155380">
      <w:bodyDiv w:val="1"/>
      <w:marLeft w:val="0"/>
      <w:marRight w:val="0"/>
      <w:marTop w:val="0"/>
      <w:marBottom w:val="0"/>
      <w:divBdr>
        <w:top w:val="none" w:sz="0" w:space="0" w:color="auto"/>
        <w:left w:val="none" w:sz="0" w:space="0" w:color="auto"/>
        <w:bottom w:val="none" w:sz="0" w:space="0" w:color="auto"/>
        <w:right w:val="none" w:sz="0" w:space="0" w:color="auto"/>
      </w:divBdr>
    </w:div>
    <w:div w:id="1520122736">
      <w:bodyDiv w:val="1"/>
      <w:marLeft w:val="0"/>
      <w:marRight w:val="0"/>
      <w:marTop w:val="0"/>
      <w:marBottom w:val="0"/>
      <w:divBdr>
        <w:top w:val="none" w:sz="0" w:space="0" w:color="auto"/>
        <w:left w:val="none" w:sz="0" w:space="0" w:color="auto"/>
        <w:bottom w:val="none" w:sz="0" w:space="0" w:color="auto"/>
        <w:right w:val="none" w:sz="0" w:space="0" w:color="auto"/>
      </w:divBdr>
    </w:div>
    <w:div w:id="1547373170">
      <w:bodyDiv w:val="1"/>
      <w:marLeft w:val="0"/>
      <w:marRight w:val="0"/>
      <w:marTop w:val="0"/>
      <w:marBottom w:val="0"/>
      <w:divBdr>
        <w:top w:val="none" w:sz="0" w:space="0" w:color="auto"/>
        <w:left w:val="none" w:sz="0" w:space="0" w:color="auto"/>
        <w:bottom w:val="none" w:sz="0" w:space="0" w:color="auto"/>
        <w:right w:val="none" w:sz="0" w:space="0" w:color="auto"/>
      </w:divBdr>
    </w:div>
    <w:div w:id="1591112809">
      <w:bodyDiv w:val="1"/>
      <w:marLeft w:val="0"/>
      <w:marRight w:val="0"/>
      <w:marTop w:val="0"/>
      <w:marBottom w:val="0"/>
      <w:divBdr>
        <w:top w:val="none" w:sz="0" w:space="0" w:color="auto"/>
        <w:left w:val="none" w:sz="0" w:space="0" w:color="auto"/>
        <w:bottom w:val="none" w:sz="0" w:space="0" w:color="auto"/>
        <w:right w:val="none" w:sz="0" w:space="0" w:color="auto"/>
      </w:divBdr>
    </w:div>
    <w:div w:id="1654792488">
      <w:bodyDiv w:val="1"/>
      <w:marLeft w:val="0"/>
      <w:marRight w:val="0"/>
      <w:marTop w:val="0"/>
      <w:marBottom w:val="0"/>
      <w:divBdr>
        <w:top w:val="none" w:sz="0" w:space="0" w:color="auto"/>
        <w:left w:val="none" w:sz="0" w:space="0" w:color="auto"/>
        <w:bottom w:val="none" w:sz="0" w:space="0" w:color="auto"/>
        <w:right w:val="none" w:sz="0" w:space="0" w:color="auto"/>
      </w:divBdr>
    </w:div>
    <w:div w:id="1683586390">
      <w:bodyDiv w:val="1"/>
      <w:marLeft w:val="0"/>
      <w:marRight w:val="0"/>
      <w:marTop w:val="0"/>
      <w:marBottom w:val="0"/>
      <w:divBdr>
        <w:top w:val="none" w:sz="0" w:space="0" w:color="auto"/>
        <w:left w:val="none" w:sz="0" w:space="0" w:color="auto"/>
        <w:bottom w:val="none" w:sz="0" w:space="0" w:color="auto"/>
        <w:right w:val="none" w:sz="0" w:space="0" w:color="auto"/>
      </w:divBdr>
    </w:div>
    <w:div w:id="1765149978">
      <w:bodyDiv w:val="1"/>
      <w:marLeft w:val="0"/>
      <w:marRight w:val="0"/>
      <w:marTop w:val="0"/>
      <w:marBottom w:val="0"/>
      <w:divBdr>
        <w:top w:val="none" w:sz="0" w:space="0" w:color="auto"/>
        <w:left w:val="none" w:sz="0" w:space="0" w:color="auto"/>
        <w:bottom w:val="none" w:sz="0" w:space="0" w:color="auto"/>
        <w:right w:val="none" w:sz="0" w:space="0" w:color="auto"/>
      </w:divBdr>
    </w:div>
    <w:div w:id="1789355765">
      <w:bodyDiv w:val="1"/>
      <w:marLeft w:val="0"/>
      <w:marRight w:val="0"/>
      <w:marTop w:val="0"/>
      <w:marBottom w:val="0"/>
      <w:divBdr>
        <w:top w:val="none" w:sz="0" w:space="0" w:color="auto"/>
        <w:left w:val="none" w:sz="0" w:space="0" w:color="auto"/>
        <w:bottom w:val="none" w:sz="0" w:space="0" w:color="auto"/>
        <w:right w:val="none" w:sz="0" w:space="0" w:color="auto"/>
      </w:divBdr>
    </w:div>
    <w:div w:id="1800612229">
      <w:bodyDiv w:val="1"/>
      <w:marLeft w:val="0"/>
      <w:marRight w:val="0"/>
      <w:marTop w:val="0"/>
      <w:marBottom w:val="0"/>
      <w:divBdr>
        <w:top w:val="none" w:sz="0" w:space="0" w:color="auto"/>
        <w:left w:val="none" w:sz="0" w:space="0" w:color="auto"/>
        <w:bottom w:val="none" w:sz="0" w:space="0" w:color="auto"/>
        <w:right w:val="none" w:sz="0" w:space="0" w:color="auto"/>
      </w:divBdr>
    </w:div>
    <w:div w:id="1989280733">
      <w:bodyDiv w:val="1"/>
      <w:marLeft w:val="0"/>
      <w:marRight w:val="0"/>
      <w:marTop w:val="0"/>
      <w:marBottom w:val="0"/>
      <w:divBdr>
        <w:top w:val="none" w:sz="0" w:space="0" w:color="auto"/>
        <w:left w:val="none" w:sz="0" w:space="0" w:color="auto"/>
        <w:bottom w:val="none" w:sz="0" w:space="0" w:color="auto"/>
        <w:right w:val="none" w:sz="0" w:space="0" w:color="auto"/>
      </w:divBdr>
    </w:div>
    <w:div w:id="1995448053">
      <w:marLeft w:val="0"/>
      <w:marRight w:val="0"/>
      <w:marTop w:val="0"/>
      <w:marBottom w:val="0"/>
      <w:divBdr>
        <w:top w:val="none" w:sz="0" w:space="0" w:color="auto"/>
        <w:left w:val="none" w:sz="0" w:space="0" w:color="auto"/>
        <w:bottom w:val="none" w:sz="0" w:space="0" w:color="auto"/>
        <w:right w:val="none" w:sz="0" w:space="0" w:color="auto"/>
      </w:divBdr>
      <w:divsChild>
        <w:div w:id="244460288">
          <w:marLeft w:val="0"/>
          <w:marRight w:val="0"/>
          <w:marTop w:val="0"/>
          <w:marBottom w:val="0"/>
          <w:divBdr>
            <w:top w:val="none" w:sz="0" w:space="0" w:color="auto"/>
            <w:left w:val="none" w:sz="0" w:space="0" w:color="auto"/>
            <w:bottom w:val="none" w:sz="0" w:space="0" w:color="auto"/>
            <w:right w:val="none" w:sz="0" w:space="0" w:color="auto"/>
          </w:divBdr>
          <w:divsChild>
            <w:div w:id="798768811">
              <w:marLeft w:val="0"/>
              <w:marRight w:val="0"/>
              <w:marTop w:val="0"/>
              <w:marBottom w:val="0"/>
              <w:divBdr>
                <w:top w:val="none" w:sz="0" w:space="0" w:color="auto"/>
                <w:left w:val="none" w:sz="0" w:space="0" w:color="auto"/>
                <w:bottom w:val="none" w:sz="0" w:space="0" w:color="auto"/>
                <w:right w:val="none" w:sz="0" w:space="0" w:color="auto"/>
              </w:divBdr>
            </w:div>
            <w:div w:id="964851551">
              <w:marLeft w:val="0"/>
              <w:marRight w:val="0"/>
              <w:marTop w:val="0"/>
              <w:marBottom w:val="0"/>
              <w:divBdr>
                <w:top w:val="none" w:sz="0" w:space="0" w:color="auto"/>
                <w:left w:val="none" w:sz="0" w:space="0" w:color="auto"/>
                <w:bottom w:val="none" w:sz="0" w:space="0" w:color="auto"/>
                <w:right w:val="none" w:sz="0" w:space="0" w:color="auto"/>
              </w:divBdr>
              <w:divsChild>
                <w:div w:id="652875968">
                  <w:marLeft w:val="0"/>
                  <w:marRight w:val="0"/>
                  <w:marTop w:val="0"/>
                  <w:marBottom w:val="0"/>
                  <w:divBdr>
                    <w:top w:val="none" w:sz="0" w:space="0" w:color="auto"/>
                    <w:left w:val="none" w:sz="0" w:space="0" w:color="auto"/>
                    <w:bottom w:val="none" w:sz="0" w:space="0" w:color="auto"/>
                    <w:right w:val="none" w:sz="0" w:space="0" w:color="auto"/>
                  </w:divBdr>
                </w:div>
              </w:divsChild>
            </w:div>
            <w:div w:id="1449817460">
              <w:marLeft w:val="0"/>
              <w:marRight w:val="0"/>
              <w:marTop w:val="0"/>
              <w:marBottom w:val="0"/>
              <w:divBdr>
                <w:top w:val="none" w:sz="0" w:space="0" w:color="auto"/>
                <w:left w:val="none" w:sz="0" w:space="0" w:color="auto"/>
                <w:bottom w:val="none" w:sz="0" w:space="0" w:color="auto"/>
                <w:right w:val="none" w:sz="0" w:space="0" w:color="auto"/>
              </w:divBdr>
              <w:divsChild>
                <w:div w:id="1912958450">
                  <w:marLeft w:val="0"/>
                  <w:marRight w:val="0"/>
                  <w:marTop w:val="0"/>
                  <w:marBottom w:val="0"/>
                  <w:divBdr>
                    <w:top w:val="none" w:sz="0" w:space="0" w:color="auto"/>
                    <w:left w:val="none" w:sz="0" w:space="0" w:color="auto"/>
                    <w:bottom w:val="none" w:sz="0" w:space="0" w:color="auto"/>
                    <w:right w:val="none" w:sz="0" w:space="0" w:color="auto"/>
                  </w:divBdr>
                </w:div>
                <w:div w:id="864749327">
                  <w:marLeft w:val="0"/>
                  <w:marRight w:val="0"/>
                  <w:marTop w:val="0"/>
                  <w:marBottom w:val="0"/>
                  <w:divBdr>
                    <w:top w:val="none" w:sz="0" w:space="0" w:color="auto"/>
                    <w:left w:val="none" w:sz="0" w:space="0" w:color="auto"/>
                    <w:bottom w:val="none" w:sz="0" w:space="0" w:color="auto"/>
                    <w:right w:val="none" w:sz="0" w:space="0" w:color="auto"/>
                  </w:divBdr>
                  <w:divsChild>
                    <w:div w:id="1830779727">
                      <w:marLeft w:val="0"/>
                      <w:marRight w:val="0"/>
                      <w:marTop w:val="0"/>
                      <w:marBottom w:val="0"/>
                      <w:divBdr>
                        <w:top w:val="none" w:sz="0" w:space="0" w:color="auto"/>
                        <w:left w:val="none" w:sz="0" w:space="0" w:color="auto"/>
                        <w:bottom w:val="none" w:sz="0" w:space="0" w:color="auto"/>
                        <w:right w:val="none" w:sz="0" w:space="0" w:color="auto"/>
                      </w:divBdr>
                      <w:divsChild>
                        <w:div w:id="23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957874">
          <w:marLeft w:val="0"/>
          <w:marRight w:val="0"/>
          <w:marTop w:val="0"/>
          <w:marBottom w:val="0"/>
          <w:divBdr>
            <w:top w:val="none" w:sz="0" w:space="0" w:color="auto"/>
            <w:left w:val="none" w:sz="0" w:space="0" w:color="auto"/>
            <w:bottom w:val="none" w:sz="0" w:space="0" w:color="auto"/>
            <w:right w:val="none" w:sz="0" w:space="0" w:color="auto"/>
          </w:divBdr>
          <w:divsChild>
            <w:div w:id="99841719">
              <w:marLeft w:val="0"/>
              <w:marRight w:val="0"/>
              <w:marTop w:val="0"/>
              <w:marBottom w:val="0"/>
              <w:divBdr>
                <w:top w:val="none" w:sz="0" w:space="0" w:color="auto"/>
                <w:left w:val="none" w:sz="0" w:space="0" w:color="auto"/>
                <w:bottom w:val="none" w:sz="0" w:space="0" w:color="auto"/>
                <w:right w:val="none" w:sz="0" w:space="0" w:color="auto"/>
              </w:divBdr>
            </w:div>
            <w:div w:id="575869099">
              <w:marLeft w:val="0"/>
              <w:marRight w:val="0"/>
              <w:marTop w:val="0"/>
              <w:marBottom w:val="0"/>
              <w:divBdr>
                <w:top w:val="none" w:sz="0" w:space="0" w:color="auto"/>
                <w:left w:val="none" w:sz="0" w:space="0" w:color="auto"/>
                <w:bottom w:val="none" w:sz="0" w:space="0" w:color="auto"/>
                <w:right w:val="none" w:sz="0" w:space="0" w:color="auto"/>
              </w:divBdr>
            </w:div>
            <w:div w:id="472797320">
              <w:marLeft w:val="0"/>
              <w:marRight w:val="0"/>
              <w:marTop w:val="0"/>
              <w:marBottom w:val="0"/>
              <w:divBdr>
                <w:top w:val="none" w:sz="0" w:space="0" w:color="auto"/>
                <w:left w:val="none" w:sz="0" w:space="0" w:color="auto"/>
                <w:bottom w:val="none" w:sz="0" w:space="0" w:color="auto"/>
                <w:right w:val="none" w:sz="0" w:space="0" w:color="auto"/>
              </w:divBdr>
            </w:div>
            <w:div w:id="1145972443">
              <w:marLeft w:val="0"/>
              <w:marRight w:val="0"/>
              <w:marTop w:val="0"/>
              <w:marBottom w:val="0"/>
              <w:divBdr>
                <w:top w:val="none" w:sz="0" w:space="0" w:color="auto"/>
                <w:left w:val="none" w:sz="0" w:space="0" w:color="auto"/>
                <w:bottom w:val="none" w:sz="0" w:space="0" w:color="auto"/>
                <w:right w:val="none" w:sz="0" w:space="0" w:color="auto"/>
              </w:divBdr>
            </w:div>
            <w:div w:id="1394352764">
              <w:marLeft w:val="0"/>
              <w:marRight w:val="0"/>
              <w:marTop w:val="0"/>
              <w:marBottom w:val="0"/>
              <w:divBdr>
                <w:top w:val="none" w:sz="0" w:space="0" w:color="auto"/>
                <w:left w:val="none" w:sz="0" w:space="0" w:color="auto"/>
                <w:bottom w:val="none" w:sz="0" w:space="0" w:color="auto"/>
                <w:right w:val="none" w:sz="0" w:space="0" w:color="auto"/>
              </w:divBdr>
            </w:div>
            <w:div w:id="1968928221">
              <w:marLeft w:val="0"/>
              <w:marRight w:val="0"/>
              <w:marTop w:val="0"/>
              <w:marBottom w:val="0"/>
              <w:divBdr>
                <w:top w:val="none" w:sz="0" w:space="0" w:color="auto"/>
                <w:left w:val="none" w:sz="0" w:space="0" w:color="auto"/>
                <w:bottom w:val="none" w:sz="0" w:space="0" w:color="auto"/>
                <w:right w:val="none" w:sz="0" w:space="0" w:color="auto"/>
              </w:divBdr>
              <w:divsChild>
                <w:div w:id="159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4170">
      <w:bodyDiv w:val="1"/>
      <w:marLeft w:val="0"/>
      <w:marRight w:val="0"/>
      <w:marTop w:val="0"/>
      <w:marBottom w:val="0"/>
      <w:divBdr>
        <w:top w:val="none" w:sz="0" w:space="0" w:color="auto"/>
        <w:left w:val="none" w:sz="0" w:space="0" w:color="auto"/>
        <w:bottom w:val="none" w:sz="0" w:space="0" w:color="auto"/>
        <w:right w:val="none" w:sz="0" w:space="0" w:color="auto"/>
      </w:divBdr>
    </w:div>
    <w:div w:id="2075006757">
      <w:bodyDiv w:val="1"/>
      <w:marLeft w:val="0"/>
      <w:marRight w:val="0"/>
      <w:marTop w:val="0"/>
      <w:marBottom w:val="0"/>
      <w:divBdr>
        <w:top w:val="none" w:sz="0" w:space="0" w:color="auto"/>
        <w:left w:val="none" w:sz="0" w:space="0" w:color="auto"/>
        <w:bottom w:val="none" w:sz="0" w:space="0" w:color="auto"/>
        <w:right w:val="none" w:sz="0" w:space="0" w:color="auto"/>
      </w:divBdr>
    </w:div>
    <w:div w:id="208039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HVRSoftwar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en.wikipedia.org/wiki/Assembly_language" TargetMode="External"/><Relationship Id="rId35" Type="http://schemas.openxmlformats.org/officeDocument/2006/relationships/theme" Target="theme/theme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6-DM-05\Downloads\Predloga%20(MS%20Word)%20seminarske%20naloge%20z%20navodili.dotx"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C2E4FD-713A-454B-9DE0-A4AA505B81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QTG23</b:Tag>
    <b:SourceType>InternetSite</b:SourceType>
    <b:Guid>{CE297AC5-8A3A-42F8-9475-91B4CF5D8166}</b:Guid>
    <b:Title>QT Group</b:Title>
    <b:Year>2023</b:Year>
    <b:InternetSiteTitle>Spletno mesto podjetja QT inc.</b:InternetSiteTitle>
    <b:Month>11</b:Month>
    <b:Day>15</b:Day>
    <b:URL>https://www.qt.io/</b:URL>
    <b:RefOrder>2</b:RefOrder>
  </b:Source>
  <b:Source>
    <b:Tag>MC6800</b:Tag>
    <b:SourceType>InternetSite</b:SourceType>
    <b:Guid>{792B9463-0281-4703-A4C1-B0814DF5C5C8}</b:Guid>
    <b:Title>Motorola 6800 - Wikipedia</b:Title>
    <b:Year>2023</b:Year>
    <b:InternetSiteTitle>Wikipedia The Free Encyclopedia</b:InternetSiteTitle>
    <b:Month>17</b:Month>
    <b:Day>11</b:Day>
    <b:URL>https://en.wikipedia.org/wiki/Motorola_6800</b:URL>
    <b:RefOrder>1</b:RefOrder>
  </b:Source>
</b:Sources>
</file>

<file path=customXml/itemProps1.xml><?xml version="1.0" encoding="utf-8"?>
<ds:datastoreItem xmlns:ds="http://schemas.openxmlformats.org/officeDocument/2006/customXml" ds:itemID="{9E249EBE-E7BA-4801-8F0C-2B5D6F5CA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Predloga (MS Word) seminarske naloge z navodili.dotx</Template>
  <TotalTime>2641</TotalTime>
  <Pages>1</Pages>
  <Words>3338</Words>
  <Characters>19031</Characters>
  <Application>Microsoft Office Word</Application>
  <DocSecurity>0</DocSecurity>
  <Lines>158</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K06-DM-05</dc:creator>
  <cp:keywords/>
  <dc:description/>
  <cp:lastModifiedBy>Vladimir Januš</cp:lastModifiedBy>
  <cp:revision>110</cp:revision>
  <dcterms:created xsi:type="dcterms:W3CDTF">2022-01-24T09:39:00Z</dcterms:created>
  <dcterms:modified xsi:type="dcterms:W3CDTF">2023-11-20T22:31:00Z</dcterms:modified>
</cp:coreProperties>
</file>